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51CCA" w14:textId="2B3D1B43" w:rsidR="008F2104" w:rsidRDefault="00F1290D" w:rsidP="000B4A94">
      <w:pPr>
        <w:jc w:val="center"/>
        <w:rPr>
          <w:b/>
          <w:bCs/>
        </w:rPr>
      </w:pPr>
      <w:r w:rsidRPr="00F1290D">
        <w:rPr>
          <w:b/>
          <w:bCs/>
        </w:rPr>
        <w:t xml:space="preserve">Running </w:t>
      </w:r>
      <w:proofErr w:type="spellStart"/>
      <w:r w:rsidR="00937B3F">
        <w:rPr>
          <w:b/>
          <w:bCs/>
        </w:rPr>
        <w:t>VDJbase</w:t>
      </w:r>
      <w:proofErr w:type="spellEnd"/>
      <w:r w:rsidR="00937B3F">
        <w:rPr>
          <w:b/>
          <w:bCs/>
        </w:rPr>
        <w:t xml:space="preserve"> </w:t>
      </w:r>
      <w:r w:rsidR="000B4A94">
        <w:rPr>
          <w:b/>
          <w:bCs/>
        </w:rPr>
        <w:t xml:space="preserve">and OGRDB </w:t>
      </w:r>
      <w:r w:rsidR="00937B3F">
        <w:rPr>
          <w:b/>
          <w:bCs/>
        </w:rPr>
        <w:t>under Docker</w:t>
      </w:r>
    </w:p>
    <w:p w14:paraId="624BA996" w14:textId="70C369BF" w:rsidR="000B4A94" w:rsidRDefault="000B4A94" w:rsidP="000B4A94">
      <w:pPr>
        <w:jc w:val="center"/>
        <w:rPr>
          <w:b/>
          <w:bCs/>
        </w:rPr>
      </w:pPr>
      <w:r>
        <w:rPr>
          <w:b/>
          <w:bCs/>
        </w:rPr>
        <w:t>William Lees (william@lees.org.uk)</w:t>
      </w:r>
    </w:p>
    <w:p w14:paraId="35B08851" w14:textId="13BCB203" w:rsidR="000B4A94" w:rsidRDefault="000B4A94" w:rsidP="000B4A94">
      <w:pPr>
        <w:jc w:val="center"/>
        <w:rPr>
          <w:b/>
          <w:bCs/>
        </w:rPr>
      </w:pPr>
      <w:r>
        <w:rPr>
          <w:b/>
          <w:bCs/>
        </w:rPr>
        <w:t>November 2021</w:t>
      </w:r>
    </w:p>
    <w:p w14:paraId="4905C6AD" w14:textId="7DA3AD6A" w:rsidR="000B4A94" w:rsidRDefault="000B4A94" w:rsidP="000B4A94">
      <w:pPr>
        <w:jc w:val="center"/>
        <w:rPr>
          <w:b/>
          <w:bCs/>
        </w:rPr>
      </w:pPr>
    </w:p>
    <w:p w14:paraId="0B40C228" w14:textId="4E653BBE" w:rsidR="000B4A94" w:rsidRDefault="000B4A94" w:rsidP="000B4A94">
      <w:pPr>
        <w:jc w:val="center"/>
        <w:rPr>
          <w:b/>
          <w:bCs/>
        </w:rPr>
      </w:pPr>
    </w:p>
    <w:p w14:paraId="1CB1BF3E" w14:textId="6A02717B" w:rsidR="000B4A94" w:rsidRDefault="000B4A94" w:rsidP="00042B31">
      <w:pPr>
        <w:pStyle w:val="Heading2"/>
      </w:pPr>
    </w:p>
    <w:p w14:paraId="7AC87238" w14:textId="5C9AC5A9" w:rsidR="000B4A94" w:rsidRDefault="00042B31" w:rsidP="00042B31">
      <w:pPr>
        <w:pStyle w:val="Heading2"/>
      </w:pPr>
      <w:r w:rsidRPr="00042B31">
        <w:t>1.</w:t>
      </w:r>
      <w:r>
        <w:t xml:space="preserve"> </w:t>
      </w:r>
      <w:r w:rsidR="000B4A94">
        <w:t>Introduction</w:t>
      </w:r>
    </w:p>
    <w:p w14:paraId="1A3B4E76" w14:textId="2CBBEB90" w:rsidR="000B4A94" w:rsidRDefault="000B4A94" w:rsidP="000B4A94">
      <w:pPr>
        <w:rPr>
          <w:b/>
          <w:bCs/>
        </w:rPr>
      </w:pPr>
      <w:r>
        <w:rPr>
          <w:b/>
          <w:bCs/>
        </w:rPr>
        <w:t xml:space="preserve">This document describes a configuration of </w:t>
      </w:r>
      <w:proofErr w:type="spellStart"/>
      <w:r>
        <w:rPr>
          <w:b/>
          <w:bCs/>
        </w:rPr>
        <w:t>VDJbase</w:t>
      </w:r>
      <w:proofErr w:type="spellEnd"/>
      <w:r>
        <w:rPr>
          <w:b/>
          <w:bCs/>
        </w:rPr>
        <w:t xml:space="preserve"> and OGRDB using shared infrastructure, running on a single </w:t>
      </w:r>
      <w:proofErr w:type="spellStart"/>
      <w:r>
        <w:rPr>
          <w:b/>
          <w:bCs/>
        </w:rPr>
        <w:t>Vserver</w:t>
      </w:r>
      <w:proofErr w:type="spellEnd"/>
      <w:r>
        <w:rPr>
          <w:b/>
          <w:bCs/>
        </w:rPr>
        <w:t xml:space="preserve"> as a set of containers under Docker Compose. It covers both installation and maintenance.</w:t>
      </w:r>
      <w:r w:rsidR="00E70331">
        <w:rPr>
          <w:b/>
          <w:bCs/>
        </w:rPr>
        <w:t xml:space="preserve"> </w:t>
      </w:r>
      <w:r>
        <w:rPr>
          <w:b/>
          <w:bCs/>
        </w:rPr>
        <w:t xml:space="preserve">All software, and the data required for most installations, is available </w:t>
      </w:r>
      <w:r w:rsidR="00E70331">
        <w:rPr>
          <w:b/>
          <w:bCs/>
        </w:rPr>
        <w:t xml:space="preserve">from GitHub under open-source license. </w:t>
      </w:r>
    </w:p>
    <w:p w14:paraId="454EBEC4" w14:textId="3EB0919A" w:rsidR="00262BA3" w:rsidRDefault="00BF27D9" w:rsidP="000B4A94">
      <w:pPr>
        <w:rPr>
          <w:b/>
          <w:bCs/>
        </w:rPr>
      </w:pPr>
      <w:r>
        <w:rPr>
          <w:b/>
          <w:bCs/>
        </w:rPr>
        <w:t xml:space="preserve">The installation is defined in three </w:t>
      </w:r>
      <w:proofErr w:type="spellStart"/>
      <w:r w:rsidR="00262BA3">
        <w:rPr>
          <w:b/>
          <w:bCs/>
        </w:rPr>
        <w:t>github</w:t>
      </w:r>
      <w:proofErr w:type="spellEnd"/>
      <w:r w:rsidR="00262BA3">
        <w:rPr>
          <w:b/>
          <w:bCs/>
        </w:rPr>
        <w:t xml:space="preserve"> repos, which are cloned to the server as part of the installation process:</w:t>
      </w:r>
    </w:p>
    <w:tbl>
      <w:tblPr>
        <w:tblStyle w:val="TableGrid"/>
        <w:tblW w:w="0" w:type="auto"/>
        <w:tblLook w:val="04A0" w:firstRow="1" w:lastRow="0" w:firstColumn="1" w:lastColumn="0" w:noHBand="0" w:noVBand="1"/>
      </w:tblPr>
      <w:tblGrid>
        <w:gridCol w:w="1743"/>
        <w:gridCol w:w="3924"/>
        <w:gridCol w:w="3349"/>
      </w:tblGrid>
      <w:tr w:rsidR="00FC29B5" w14:paraId="7D91004A" w14:textId="72966B12" w:rsidTr="00E24D7B">
        <w:tc>
          <w:tcPr>
            <w:tcW w:w="2122" w:type="dxa"/>
          </w:tcPr>
          <w:p w14:paraId="191E4C80" w14:textId="6EFD9FE7" w:rsidR="00FC29B5" w:rsidRDefault="00262BA3" w:rsidP="000B4A94">
            <w:pPr>
              <w:rPr>
                <w:b/>
                <w:bCs/>
              </w:rPr>
            </w:pPr>
            <w:r>
              <w:rPr>
                <w:b/>
                <w:bCs/>
              </w:rPr>
              <w:t>repo</w:t>
            </w:r>
          </w:p>
        </w:tc>
        <w:tc>
          <w:tcPr>
            <w:tcW w:w="7511" w:type="dxa"/>
          </w:tcPr>
          <w:p w14:paraId="3A6987F1" w14:textId="0A6023C9" w:rsidR="00FC29B5" w:rsidRDefault="00FC29B5" w:rsidP="000B4A94">
            <w:pPr>
              <w:rPr>
                <w:b/>
                <w:bCs/>
              </w:rPr>
            </w:pPr>
            <w:r>
              <w:rPr>
                <w:b/>
                <w:bCs/>
              </w:rPr>
              <w:t>Purpose</w:t>
            </w:r>
          </w:p>
        </w:tc>
        <w:tc>
          <w:tcPr>
            <w:tcW w:w="4315" w:type="dxa"/>
          </w:tcPr>
          <w:p w14:paraId="0F9698A3" w14:textId="3F27E002" w:rsidR="00FC29B5" w:rsidRDefault="00FC29B5" w:rsidP="000B4A94">
            <w:pPr>
              <w:rPr>
                <w:b/>
                <w:bCs/>
              </w:rPr>
            </w:pPr>
            <w:proofErr w:type="spellStart"/>
            <w:r>
              <w:rPr>
                <w:b/>
                <w:bCs/>
              </w:rPr>
              <w:t>Github</w:t>
            </w:r>
            <w:proofErr w:type="spellEnd"/>
            <w:r>
              <w:rPr>
                <w:b/>
                <w:bCs/>
              </w:rPr>
              <w:t xml:space="preserve"> location</w:t>
            </w:r>
          </w:p>
        </w:tc>
      </w:tr>
      <w:tr w:rsidR="00FC29B5" w14:paraId="5FF9619E" w14:textId="1F6A6BE0" w:rsidTr="00E24D7B">
        <w:tc>
          <w:tcPr>
            <w:tcW w:w="2122" w:type="dxa"/>
          </w:tcPr>
          <w:p w14:paraId="3EC50B9F" w14:textId="0FBBA66E" w:rsidR="00FC29B5" w:rsidRDefault="00FC29B5" w:rsidP="000B4A94">
            <w:pPr>
              <w:rPr>
                <w:b/>
                <w:bCs/>
              </w:rPr>
            </w:pPr>
            <w:proofErr w:type="spellStart"/>
            <w:r>
              <w:rPr>
                <w:b/>
                <w:bCs/>
              </w:rPr>
              <w:t>digby_infra</w:t>
            </w:r>
            <w:proofErr w:type="spellEnd"/>
          </w:p>
        </w:tc>
        <w:tc>
          <w:tcPr>
            <w:tcW w:w="7511" w:type="dxa"/>
          </w:tcPr>
          <w:p w14:paraId="285BAC9A" w14:textId="6582FF0A" w:rsidR="00FC29B5" w:rsidRDefault="00FC29B5" w:rsidP="000B4A94">
            <w:pPr>
              <w:rPr>
                <w:b/>
                <w:bCs/>
              </w:rPr>
            </w:pPr>
            <w:r>
              <w:rPr>
                <w:b/>
                <w:bCs/>
              </w:rPr>
              <w:t>Shared infrastructure</w:t>
            </w:r>
          </w:p>
        </w:tc>
        <w:tc>
          <w:tcPr>
            <w:tcW w:w="4315" w:type="dxa"/>
          </w:tcPr>
          <w:p w14:paraId="50B92EDD" w14:textId="521451DA" w:rsidR="00FC29B5" w:rsidRDefault="00D808C9" w:rsidP="000B4A94">
            <w:pPr>
              <w:rPr>
                <w:b/>
                <w:bCs/>
              </w:rPr>
            </w:pPr>
            <w:hyperlink r:id="rId5" w:history="1">
              <w:proofErr w:type="spellStart"/>
              <w:r w:rsidR="00262BA3" w:rsidRPr="00262BA3">
                <w:rPr>
                  <w:rStyle w:val="Hyperlink"/>
                  <w:b/>
                  <w:bCs/>
                </w:rPr>
                <w:t>w</w:t>
              </w:r>
              <w:r w:rsidR="00FC29B5" w:rsidRPr="00262BA3">
                <w:rPr>
                  <w:rStyle w:val="Hyperlink"/>
                  <w:b/>
                  <w:bCs/>
                </w:rPr>
                <w:t>illiamdlees</w:t>
              </w:r>
              <w:proofErr w:type="spellEnd"/>
              <w:r w:rsidR="00FC29B5" w:rsidRPr="00262BA3">
                <w:rPr>
                  <w:rStyle w:val="Hyperlink"/>
                  <w:b/>
                  <w:bCs/>
                </w:rPr>
                <w:t>/</w:t>
              </w:r>
              <w:proofErr w:type="spellStart"/>
              <w:r w:rsidR="00FC29B5" w:rsidRPr="00262BA3">
                <w:rPr>
                  <w:rStyle w:val="Hyperlink"/>
                  <w:b/>
                  <w:bCs/>
                </w:rPr>
                <w:t>digby_infra</w:t>
              </w:r>
              <w:proofErr w:type="spellEnd"/>
            </w:hyperlink>
          </w:p>
        </w:tc>
      </w:tr>
      <w:tr w:rsidR="00FC29B5" w14:paraId="22345A73" w14:textId="6B47C0DB" w:rsidTr="00262BA3">
        <w:tc>
          <w:tcPr>
            <w:tcW w:w="2122" w:type="dxa"/>
          </w:tcPr>
          <w:p w14:paraId="5F9D5E28" w14:textId="2CEC8ADA" w:rsidR="00FC29B5" w:rsidRDefault="00FC29B5" w:rsidP="000B4A94">
            <w:pPr>
              <w:rPr>
                <w:b/>
                <w:bCs/>
              </w:rPr>
            </w:pPr>
            <w:proofErr w:type="spellStart"/>
            <w:r>
              <w:rPr>
                <w:b/>
                <w:bCs/>
              </w:rPr>
              <w:t>digby_docler</w:t>
            </w:r>
            <w:proofErr w:type="spellEnd"/>
          </w:p>
        </w:tc>
        <w:tc>
          <w:tcPr>
            <w:tcW w:w="7511" w:type="dxa"/>
          </w:tcPr>
          <w:p w14:paraId="33320D48" w14:textId="7037F939" w:rsidR="00FC29B5" w:rsidRDefault="00FC29B5" w:rsidP="000B4A94">
            <w:pPr>
              <w:rPr>
                <w:b/>
                <w:bCs/>
              </w:rPr>
            </w:pPr>
            <w:proofErr w:type="spellStart"/>
            <w:r>
              <w:rPr>
                <w:b/>
                <w:bCs/>
              </w:rPr>
              <w:t>VDJbase</w:t>
            </w:r>
            <w:proofErr w:type="spellEnd"/>
            <w:r>
              <w:rPr>
                <w:b/>
                <w:bCs/>
              </w:rPr>
              <w:t xml:space="preserve"> </w:t>
            </w:r>
            <w:proofErr w:type="spellStart"/>
            <w:r>
              <w:rPr>
                <w:b/>
                <w:bCs/>
              </w:rPr>
              <w:t>nack</w:t>
            </w:r>
            <w:proofErr w:type="spellEnd"/>
            <w:r>
              <w:rPr>
                <w:b/>
                <w:bCs/>
              </w:rPr>
              <w:t xml:space="preserve">-end server, and static code for </w:t>
            </w:r>
            <w:proofErr w:type="spellStart"/>
            <w:r>
              <w:rPr>
                <w:b/>
                <w:bCs/>
              </w:rPr>
              <w:t>VDJbase</w:t>
            </w:r>
            <w:proofErr w:type="spellEnd"/>
            <w:r>
              <w:rPr>
                <w:b/>
                <w:bCs/>
              </w:rPr>
              <w:t xml:space="preserve"> browser client</w:t>
            </w:r>
          </w:p>
        </w:tc>
        <w:tc>
          <w:tcPr>
            <w:tcW w:w="4315" w:type="dxa"/>
          </w:tcPr>
          <w:p w14:paraId="3ABE72F7" w14:textId="0704362C" w:rsidR="00FC29B5" w:rsidRDefault="00D808C9" w:rsidP="000B4A94">
            <w:pPr>
              <w:rPr>
                <w:b/>
                <w:bCs/>
              </w:rPr>
            </w:pPr>
            <w:hyperlink r:id="rId6" w:history="1">
              <w:proofErr w:type="spellStart"/>
              <w:r w:rsidR="00262BA3" w:rsidRPr="00262BA3">
                <w:rPr>
                  <w:rStyle w:val="Hyperlink"/>
                  <w:b/>
                  <w:bCs/>
                </w:rPr>
                <w:t>w</w:t>
              </w:r>
              <w:r w:rsidR="00FC29B5" w:rsidRPr="00262BA3">
                <w:rPr>
                  <w:rStyle w:val="Hyperlink"/>
                  <w:b/>
                  <w:bCs/>
                </w:rPr>
                <w:t>illiamdlees</w:t>
              </w:r>
              <w:proofErr w:type="spellEnd"/>
              <w:r w:rsidR="00FC29B5" w:rsidRPr="00262BA3">
                <w:rPr>
                  <w:rStyle w:val="Hyperlink"/>
                  <w:b/>
                  <w:bCs/>
                </w:rPr>
                <w:t>/</w:t>
              </w:r>
              <w:proofErr w:type="spellStart"/>
              <w:r w:rsidR="00FC29B5" w:rsidRPr="00262BA3">
                <w:rPr>
                  <w:rStyle w:val="Hyperlink"/>
                  <w:b/>
                  <w:bCs/>
                </w:rPr>
                <w:t>digby_docker</w:t>
              </w:r>
              <w:proofErr w:type="spellEnd"/>
            </w:hyperlink>
          </w:p>
        </w:tc>
      </w:tr>
      <w:tr w:rsidR="00FC29B5" w14:paraId="1C61902C" w14:textId="374D4CAA" w:rsidTr="00E24D7B">
        <w:tc>
          <w:tcPr>
            <w:tcW w:w="2122" w:type="dxa"/>
          </w:tcPr>
          <w:p w14:paraId="6693108F" w14:textId="09978C37" w:rsidR="00FC29B5" w:rsidRDefault="00FC29B5" w:rsidP="000B4A94">
            <w:pPr>
              <w:rPr>
                <w:b/>
                <w:bCs/>
              </w:rPr>
            </w:pPr>
            <w:proofErr w:type="spellStart"/>
            <w:r>
              <w:rPr>
                <w:b/>
                <w:bCs/>
              </w:rPr>
              <w:t>ogrdb_docker</w:t>
            </w:r>
            <w:proofErr w:type="spellEnd"/>
          </w:p>
        </w:tc>
        <w:tc>
          <w:tcPr>
            <w:tcW w:w="7511" w:type="dxa"/>
          </w:tcPr>
          <w:p w14:paraId="32EF2B6C" w14:textId="58DF06F1" w:rsidR="00FC29B5" w:rsidRDefault="00FC29B5" w:rsidP="000B4A94">
            <w:pPr>
              <w:rPr>
                <w:b/>
                <w:bCs/>
              </w:rPr>
            </w:pPr>
            <w:r>
              <w:rPr>
                <w:b/>
                <w:bCs/>
              </w:rPr>
              <w:t>OGRDB server</w:t>
            </w:r>
          </w:p>
        </w:tc>
        <w:tc>
          <w:tcPr>
            <w:tcW w:w="4315" w:type="dxa"/>
          </w:tcPr>
          <w:p w14:paraId="2B82F4EB" w14:textId="1112A3E6" w:rsidR="00FC29B5" w:rsidRDefault="00D808C9" w:rsidP="000B4A94">
            <w:pPr>
              <w:rPr>
                <w:b/>
                <w:bCs/>
              </w:rPr>
            </w:pPr>
            <w:hyperlink r:id="rId7" w:history="1">
              <w:proofErr w:type="spellStart"/>
              <w:r w:rsidR="00262BA3" w:rsidRPr="00262BA3">
                <w:rPr>
                  <w:rStyle w:val="Hyperlink"/>
                  <w:b/>
                  <w:bCs/>
                </w:rPr>
                <w:t>a</w:t>
              </w:r>
              <w:r w:rsidR="00FC29B5" w:rsidRPr="00262BA3">
                <w:rPr>
                  <w:rStyle w:val="Hyperlink"/>
                  <w:b/>
                  <w:bCs/>
                </w:rPr>
                <w:t>irr</w:t>
              </w:r>
              <w:proofErr w:type="spellEnd"/>
              <w:r w:rsidR="00FC29B5" w:rsidRPr="00262BA3">
                <w:rPr>
                  <w:rStyle w:val="Hyperlink"/>
                  <w:b/>
                  <w:bCs/>
                </w:rPr>
                <w:t>-community/</w:t>
              </w:r>
              <w:proofErr w:type="spellStart"/>
              <w:r w:rsidR="00FC29B5" w:rsidRPr="00262BA3">
                <w:rPr>
                  <w:rStyle w:val="Hyperlink"/>
                  <w:b/>
                  <w:bCs/>
                </w:rPr>
                <w:t>ogrdb_docker</w:t>
              </w:r>
              <w:proofErr w:type="spellEnd"/>
            </w:hyperlink>
          </w:p>
        </w:tc>
      </w:tr>
    </w:tbl>
    <w:p w14:paraId="2257A89C" w14:textId="28299A28" w:rsidR="00BF27D9" w:rsidRDefault="00BF27D9" w:rsidP="000B4A94">
      <w:pPr>
        <w:rPr>
          <w:b/>
          <w:bCs/>
        </w:rPr>
      </w:pPr>
    </w:p>
    <w:p w14:paraId="5F0BAFC5" w14:textId="6F833D03" w:rsidR="00BF27D9" w:rsidRDefault="00E24D7B" w:rsidP="000B4A94">
      <w:pPr>
        <w:rPr>
          <w:b/>
          <w:bCs/>
        </w:rPr>
      </w:pPr>
      <w:r>
        <w:rPr>
          <w:b/>
          <w:bCs/>
        </w:rPr>
        <w:t>The repos follow a common file structure:</w:t>
      </w:r>
    </w:p>
    <w:p w14:paraId="170F8A46" w14:textId="6D2CEF0B" w:rsidR="00D57680" w:rsidRDefault="00E24D7B" w:rsidP="000B4A94">
      <w:pPr>
        <w:rPr>
          <w:b/>
          <w:bCs/>
        </w:rPr>
      </w:pPr>
      <w:proofErr w:type="gramStart"/>
      <w:r>
        <w:rPr>
          <w:b/>
          <w:bCs/>
        </w:rPr>
        <w:t>./</w:t>
      </w:r>
      <w:proofErr w:type="gramEnd"/>
      <w:r>
        <w:rPr>
          <w:b/>
          <w:bCs/>
        </w:rPr>
        <w:t>containers includes the docker-compose file, and subdirectories defining custom containers.</w:t>
      </w:r>
      <w:r>
        <w:rPr>
          <w:b/>
          <w:bCs/>
        </w:rPr>
        <w:br/>
        <w:t>./config includes configuration files, log files, backups, and other persistent data</w:t>
      </w:r>
      <w:r w:rsidR="00D57680">
        <w:rPr>
          <w:b/>
          <w:bCs/>
        </w:rPr>
        <w:br/>
        <w:t>./backup contains backups (but note exceptions in the Maintenance section)</w:t>
      </w:r>
    </w:p>
    <w:p w14:paraId="012FFE2D" w14:textId="072C53A8" w:rsidR="00E24D7B" w:rsidRDefault="00E24D7B" w:rsidP="000B4A94">
      <w:pPr>
        <w:rPr>
          <w:b/>
          <w:bCs/>
        </w:rPr>
      </w:pPr>
      <w:r>
        <w:rPr>
          <w:b/>
          <w:bCs/>
        </w:rPr>
        <w:t>Between them they define the following containers:</w:t>
      </w:r>
    </w:p>
    <w:tbl>
      <w:tblPr>
        <w:tblStyle w:val="TableGrid"/>
        <w:tblW w:w="0" w:type="auto"/>
        <w:tblLook w:val="04A0" w:firstRow="1" w:lastRow="0" w:firstColumn="1" w:lastColumn="0" w:noHBand="0" w:noVBand="1"/>
      </w:tblPr>
      <w:tblGrid>
        <w:gridCol w:w="1184"/>
        <w:gridCol w:w="2115"/>
        <w:gridCol w:w="2950"/>
        <w:gridCol w:w="2767"/>
      </w:tblGrid>
      <w:tr w:rsidR="00E70331" w14:paraId="2A86DAD1" w14:textId="77777777" w:rsidTr="00711C26">
        <w:tc>
          <w:tcPr>
            <w:tcW w:w="1424" w:type="dxa"/>
          </w:tcPr>
          <w:p w14:paraId="6DE501FF" w14:textId="5FBEBDBC" w:rsidR="00E70331" w:rsidRDefault="00E70331" w:rsidP="000B4A94">
            <w:pPr>
              <w:rPr>
                <w:b/>
                <w:bCs/>
              </w:rPr>
            </w:pPr>
            <w:r>
              <w:rPr>
                <w:b/>
                <w:bCs/>
              </w:rPr>
              <w:t>Container</w:t>
            </w:r>
          </w:p>
        </w:tc>
        <w:tc>
          <w:tcPr>
            <w:tcW w:w="3533" w:type="dxa"/>
          </w:tcPr>
          <w:p w14:paraId="35111872" w14:textId="5B4DEFDE" w:rsidR="00E70331" w:rsidRDefault="00E70331" w:rsidP="000B4A94">
            <w:pPr>
              <w:rPr>
                <w:b/>
                <w:bCs/>
              </w:rPr>
            </w:pPr>
            <w:r>
              <w:rPr>
                <w:b/>
                <w:bCs/>
              </w:rPr>
              <w:t>Description</w:t>
            </w:r>
          </w:p>
        </w:tc>
        <w:tc>
          <w:tcPr>
            <w:tcW w:w="4252" w:type="dxa"/>
          </w:tcPr>
          <w:p w14:paraId="6BE3A96C" w14:textId="37B86E76" w:rsidR="00E70331" w:rsidRDefault="00E70331" w:rsidP="000B4A94">
            <w:pPr>
              <w:rPr>
                <w:b/>
                <w:bCs/>
              </w:rPr>
            </w:pPr>
            <w:r>
              <w:rPr>
                <w:b/>
                <w:bCs/>
              </w:rPr>
              <w:t xml:space="preserve">Provides </w:t>
            </w:r>
          </w:p>
        </w:tc>
        <w:tc>
          <w:tcPr>
            <w:tcW w:w="4739" w:type="dxa"/>
          </w:tcPr>
          <w:p w14:paraId="17E7968A" w14:textId="7FB89BFF" w:rsidR="00E70331" w:rsidRDefault="00E70331" w:rsidP="000B4A94">
            <w:pPr>
              <w:rPr>
                <w:b/>
                <w:bCs/>
              </w:rPr>
            </w:pPr>
            <w:r>
              <w:rPr>
                <w:b/>
                <w:bCs/>
              </w:rPr>
              <w:t>Consumes</w:t>
            </w:r>
          </w:p>
        </w:tc>
      </w:tr>
      <w:tr w:rsidR="00E70331" w14:paraId="55B2C971" w14:textId="77777777" w:rsidTr="00711C26">
        <w:tc>
          <w:tcPr>
            <w:tcW w:w="1424" w:type="dxa"/>
          </w:tcPr>
          <w:p w14:paraId="2D0956E0" w14:textId="2EE47F69" w:rsidR="00E70331" w:rsidRDefault="00711C26" w:rsidP="000B4A94">
            <w:pPr>
              <w:rPr>
                <w:b/>
                <w:bCs/>
              </w:rPr>
            </w:pPr>
            <w:r>
              <w:rPr>
                <w:b/>
                <w:bCs/>
              </w:rPr>
              <w:t>s</w:t>
            </w:r>
            <w:r w:rsidR="00E24D7B">
              <w:rPr>
                <w:b/>
                <w:bCs/>
              </w:rPr>
              <w:t>wag</w:t>
            </w:r>
          </w:p>
        </w:tc>
        <w:tc>
          <w:tcPr>
            <w:tcW w:w="3533" w:type="dxa"/>
          </w:tcPr>
          <w:p w14:paraId="12853DA0" w14:textId="1C4A52FB" w:rsidR="00E70331" w:rsidRDefault="00E24D7B" w:rsidP="000B4A94">
            <w:pPr>
              <w:rPr>
                <w:b/>
                <w:bCs/>
              </w:rPr>
            </w:pPr>
            <w:r>
              <w:rPr>
                <w:b/>
                <w:bCs/>
              </w:rPr>
              <w:t xml:space="preserve">nginx and </w:t>
            </w:r>
            <w:r w:rsidR="00711C26">
              <w:rPr>
                <w:b/>
                <w:bCs/>
              </w:rPr>
              <w:t>Let’s Encrypt (</w:t>
            </w:r>
            <w:hyperlink r:id="rId8" w:history="1">
              <w:r w:rsidR="00711C26" w:rsidRPr="00711C26">
                <w:rPr>
                  <w:rStyle w:val="Hyperlink"/>
                  <w:b/>
                  <w:bCs/>
                </w:rPr>
                <w:t>ghcr.io/</w:t>
              </w:r>
              <w:proofErr w:type="spellStart"/>
              <w:r w:rsidR="00711C26" w:rsidRPr="00711C26">
                <w:rPr>
                  <w:rStyle w:val="Hyperlink"/>
                  <w:b/>
                  <w:bCs/>
                </w:rPr>
                <w:t>linuxserver</w:t>
              </w:r>
              <w:proofErr w:type="spellEnd"/>
              <w:r w:rsidR="00711C26" w:rsidRPr="00711C26">
                <w:rPr>
                  <w:rStyle w:val="Hyperlink"/>
                  <w:b/>
                  <w:bCs/>
                </w:rPr>
                <w:t>/swag</w:t>
              </w:r>
            </w:hyperlink>
            <w:r w:rsidR="00711C26">
              <w:rPr>
                <w:b/>
                <w:bCs/>
              </w:rPr>
              <w:t>)</w:t>
            </w:r>
          </w:p>
        </w:tc>
        <w:tc>
          <w:tcPr>
            <w:tcW w:w="4252" w:type="dxa"/>
          </w:tcPr>
          <w:p w14:paraId="1C99D15C" w14:textId="683E5F66" w:rsidR="00E70331" w:rsidRDefault="00711C26" w:rsidP="000B4A94">
            <w:pPr>
              <w:rPr>
                <w:b/>
                <w:bCs/>
              </w:rPr>
            </w:pPr>
            <w:proofErr w:type="spellStart"/>
            <w:r w:rsidRPr="00711C26">
              <w:rPr>
                <w:b/>
                <w:bCs/>
              </w:rPr>
              <w:t>digby_infra</w:t>
            </w:r>
            <w:proofErr w:type="spellEnd"/>
            <w:r w:rsidRPr="00711C26">
              <w:rPr>
                <w:b/>
                <w:bCs/>
              </w:rPr>
              <w:t>/config/nginx:/config</w:t>
            </w:r>
            <w:r>
              <w:rPr>
                <w:b/>
                <w:bCs/>
              </w:rPr>
              <w:br/>
            </w:r>
          </w:p>
        </w:tc>
        <w:tc>
          <w:tcPr>
            <w:tcW w:w="4739" w:type="dxa"/>
          </w:tcPr>
          <w:p w14:paraId="54016CAB" w14:textId="424D7D8F" w:rsidR="00E70331" w:rsidRDefault="00711C26" w:rsidP="000B4A94">
            <w:pPr>
              <w:rPr>
                <w:b/>
                <w:bCs/>
              </w:rPr>
            </w:pPr>
            <w:proofErr w:type="spellStart"/>
            <w:r w:rsidRPr="00711C26">
              <w:rPr>
                <w:b/>
                <w:bCs/>
              </w:rPr>
              <w:t>digby_infra</w:t>
            </w:r>
            <w:proofErr w:type="spellEnd"/>
            <w:r w:rsidRPr="00711C26">
              <w:rPr>
                <w:b/>
                <w:bCs/>
              </w:rPr>
              <w:t>/config/</w:t>
            </w:r>
            <w:proofErr w:type="spellStart"/>
            <w:r w:rsidRPr="00711C26">
              <w:rPr>
                <w:b/>
                <w:bCs/>
              </w:rPr>
              <w:t>wordpress</w:t>
            </w:r>
            <w:proofErr w:type="spellEnd"/>
            <w:r w:rsidRPr="00711C26">
              <w:rPr>
                <w:b/>
                <w:bCs/>
              </w:rPr>
              <w:t>/html</w:t>
            </w:r>
            <w:r>
              <w:rPr>
                <w:b/>
                <w:bCs/>
              </w:rPr>
              <w:br/>
            </w:r>
            <w:proofErr w:type="spellStart"/>
            <w:r w:rsidRPr="00711C26">
              <w:rPr>
                <w:b/>
                <w:bCs/>
              </w:rPr>
              <w:t>digby_docker</w:t>
            </w:r>
            <w:proofErr w:type="spellEnd"/>
            <w:r w:rsidRPr="00711C26">
              <w:rPr>
                <w:b/>
                <w:bCs/>
              </w:rPr>
              <w:t>/config/nginx/www</w:t>
            </w:r>
          </w:p>
        </w:tc>
      </w:tr>
      <w:tr w:rsidR="00711C26" w14:paraId="647BDFBA" w14:textId="77777777" w:rsidTr="00711C26">
        <w:tc>
          <w:tcPr>
            <w:tcW w:w="1424" w:type="dxa"/>
          </w:tcPr>
          <w:p w14:paraId="03B9B58D" w14:textId="377B6851" w:rsidR="00711C26" w:rsidRDefault="00D87231" w:rsidP="000B4A94">
            <w:pPr>
              <w:rPr>
                <w:b/>
                <w:bCs/>
              </w:rPr>
            </w:pPr>
            <w:proofErr w:type="spellStart"/>
            <w:r>
              <w:rPr>
                <w:b/>
                <w:bCs/>
              </w:rPr>
              <w:t>m</w:t>
            </w:r>
            <w:r w:rsidR="00711C26">
              <w:rPr>
                <w:b/>
                <w:bCs/>
              </w:rPr>
              <w:t>ariadb</w:t>
            </w:r>
            <w:proofErr w:type="spellEnd"/>
          </w:p>
        </w:tc>
        <w:tc>
          <w:tcPr>
            <w:tcW w:w="3533" w:type="dxa"/>
          </w:tcPr>
          <w:p w14:paraId="0676A164" w14:textId="69BF31E5" w:rsidR="00711C26" w:rsidRDefault="00D87231" w:rsidP="000B4A94">
            <w:pPr>
              <w:rPr>
                <w:b/>
                <w:bCs/>
              </w:rPr>
            </w:pPr>
            <w:proofErr w:type="spellStart"/>
            <w:r>
              <w:rPr>
                <w:b/>
                <w:bCs/>
              </w:rPr>
              <w:t>m</w:t>
            </w:r>
            <w:r w:rsidR="00711C26">
              <w:rPr>
                <w:b/>
                <w:bCs/>
              </w:rPr>
              <w:t>ariadb</w:t>
            </w:r>
            <w:proofErr w:type="spellEnd"/>
            <w:r w:rsidR="00711C26">
              <w:rPr>
                <w:b/>
                <w:bCs/>
              </w:rPr>
              <w:t xml:space="preserve"> (</w:t>
            </w:r>
            <w:proofErr w:type="spellStart"/>
            <w:r w:rsidR="00D53DEF">
              <w:fldChar w:fldCharType="begin"/>
            </w:r>
            <w:r w:rsidR="00D53DEF">
              <w:instrText xml:space="preserve"> HYPERLINK "https://docs.linuxserver.io/images/docker-mariadb" </w:instrText>
            </w:r>
            <w:r w:rsidR="00D53DEF">
              <w:fldChar w:fldCharType="separate"/>
            </w:r>
            <w:r w:rsidR="00711C26" w:rsidRPr="00711C26">
              <w:rPr>
                <w:rStyle w:val="Hyperlink"/>
                <w:b/>
                <w:bCs/>
              </w:rPr>
              <w:t>linuxserver</w:t>
            </w:r>
            <w:proofErr w:type="spellEnd"/>
            <w:r w:rsidR="00711C26" w:rsidRPr="00711C26">
              <w:rPr>
                <w:rStyle w:val="Hyperlink"/>
                <w:b/>
                <w:bCs/>
              </w:rPr>
              <w:t>/</w:t>
            </w:r>
            <w:proofErr w:type="spellStart"/>
            <w:r w:rsidR="00711C26" w:rsidRPr="00711C26">
              <w:rPr>
                <w:rStyle w:val="Hyperlink"/>
                <w:b/>
                <w:bCs/>
              </w:rPr>
              <w:t>mariadb</w:t>
            </w:r>
            <w:proofErr w:type="spellEnd"/>
            <w:r w:rsidR="00D53DEF">
              <w:rPr>
                <w:rStyle w:val="Hyperlink"/>
                <w:b/>
                <w:bCs/>
              </w:rPr>
              <w:fldChar w:fldCharType="end"/>
            </w:r>
            <w:r w:rsidR="00711C26">
              <w:rPr>
                <w:b/>
                <w:bCs/>
              </w:rPr>
              <w:t>)</w:t>
            </w:r>
          </w:p>
        </w:tc>
        <w:tc>
          <w:tcPr>
            <w:tcW w:w="4252" w:type="dxa"/>
          </w:tcPr>
          <w:p w14:paraId="101A3187" w14:textId="1EF9DA9A" w:rsidR="00711C26" w:rsidRPr="00711C26" w:rsidRDefault="00D87231" w:rsidP="000B4A94">
            <w:pPr>
              <w:rPr>
                <w:b/>
                <w:bCs/>
              </w:rPr>
            </w:pPr>
            <w:proofErr w:type="spellStart"/>
            <w:r w:rsidRPr="00D87231">
              <w:rPr>
                <w:b/>
                <w:bCs/>
              </w:rPr>
              <w:t>digby_infra</w:t>
            </w:r>
            <w:proofErr w:type="spellEnd"/>
            <w:r w:rsidRPr="00D87231">
              <w:rPr>
                <w:b/>
                <w:bCs/>
              </w:rPr>
              <w:t>/config/</w:t>
            </w:r>
            <w:proofErr w:type="spellStart"/>
            <w:r w:rsidRPr="00D87231">
              <w:rPr>
                <w:b/>
                <w:bCs/>
              </w:rPr>
              <w:t>mysql</w:t>
            </w:r>
            <w:proofErr w:type="spellEnd"/>
          </w:p>
        </w:tc>
        <w:tc>
          <w:tcPr>
            <w:tcW w:w="4739" w:type="dxa"/>
          </w:tcPr>
          <w:p w14:paraId="57EAC45C" w14:textId="77777777" w:rsidR="00711C26" w:rsidRPr="00711C26" w:rsidRDefault="00711C26" w:rsidP="000B4A94">
            <w:pPr>
              <w:rPr>
                <w:b/>
                <w:bCs/>
              </w:rPr>
            </w:pPr>
          </w:p>
        </w:tc>
      </w:tr>
      <w:tr w:rsidR="00D87231" w14:paraId="632421FF" w14:textId="77777777" w:rsidTr="00711C26">
        <w:tc>
          <w:tcPr>
            <w:tcW w:w="1424" w:type="dxa"/>
          </w:tcPr>
          <w:p w14:paraId="180B53B7" w14:textId="361BEBB3" w:rsidR="00D87231" w:rsidRDefault="00D87231" w:rsidP="000B4A94">
            <w:pPr>
              <w:rPr>
                <w:b/>
                <w:bCs/>
              </w:rPr>
            </w:pPr>
            <w:proofErr w:type="spellStart"/>
            <w:r>
              <w:rPr>
                <w:b/>
                <w:bCs/>
              </w:rPr>
              <w:t>wordpress</w:t>
            </w:r>
            <w:proofErr w:type="spellEnd"/>
          </w:p>
        </w:tc>
        <w:tc>
          <w:tcPr>
            <w:tcW w:w="3533" w:type="dxa"/>
          </w:tcPr>
          <w:p w14:paraId="05975CFD" w14:textId="3D1C3E41" w:rsidR="00D87231" w:rsidRDefault="00D87231" w:rsidP="000B4A94">
            <w:pPr>
              <w:rPr>
                <w:b/>
                <w:bCs/>
              </w:rPr>
            </w:pPr>
            <w:proofErr w:type="spellStart"/>
            <w:r>
              <w:rPr>
                <w:b/>
                <w:bCs/>
              </w:rPr>
              <w:t>Wordpress</w:t>
            </w:r>
            <w:proofErr w:type="spellEnd"/>
            <w:r>
              <w:rPr>
                <w:b/>
                <w:bCs/>
              </w:rPr>
              <w:t xml:space="preserve"> (</w:t>
            </w:r>
            <w:hyperlink r:id="rId9" w:history="1">
              <w:r w:rsidRPr="00D87231">
                <w:rPr>
                  <w:rStyle w:val="Hyperlink"/>
                  <w:b/>
                  <w:bCs/>
                </w:rPr>
                <w:t>wordpress:5-fpm-alpine</w:t>
              </w:r>
            </w:hyperlink>
            <w:r>
              <w:rPr>
                <w:b/>
                <w:bCs/>
              </w:rPr>
              <w:t>)</w:t>
            </w:r>
          </w:p>
        </w:tc>
        <w:tc>
          <w:tcPr>
            <w:tcW w:w="4252" w:type="dxa"/>
          </w:tcPr>
          <w:p w14:paraId="1AD710A8" w14:textId="66EDE014" w:rsidR="00D87231" w:rsidRPr="00D87231" w:rsidRDefault="00D87231" w:rsidP="000B4A94">
            <w:pPr>
              <w:rPr>
                <w:b/>
                <w:bCs/>
              </w:rPr>
            </w:pPr>
            <w:proofErr w:type="spellStart"/>
            <w:r w:rsidRPr="00D87231">
              <w:rPr>
                <w:b/>
                <w:bCs/>
              </w:rPr>
              <w:t>digby_infra</w:t>
            </w:r>
            <w:proofErr w:type="spellEnd"/>
            <w:r w:rsidRPr="00D87231">
              <w:rPr>
                <w:b/>
                <w:bCs/>
              </w:rPr>
              <w:t>/config/</w:t>
            </w:r>
            <w:proofErr w:type="spellStart"/>
            <w:r w:rsidRPr="00D87231">
              <w:rPr>
                <w:b/>
                <w:bCs/>
              </w:rPr>
              <w:t>wordpress</w:t>
            </w:r>
            <w:proofErr w:type="spellEnd"/>
            <w:r w:rsidRPr="00D87231">
              <w:rPr>
                <w:b/>
                <w:bCs/>
              </w:rPr>
              <w:t>/html</w:t>
            </w:r>
            <w:r>
              <w:rPr>
                <w:b/>
                <w:bCs/>
              </w:rPr>
              <w:br/>
            </w:r>
            <w:proofErr w:type="spellStart"/>
            <w:r w:rsidRPr="00D87231">
              <w:rPr>
                <w:b/>
                <w:bCs/>
              </w:rPr>
              <w:t>digby_infra</w:t>
            </w:r>
            <w:proofErr w:type="spellEnd"/>
            <w:r w:rsidRPr="00D87231">
              <w:rPr>
                <w:b/>
                <w:bCs/>
              </w:rPr>
              <w:t>/config/</w:t>
            </w:r>
            <w:proofErr w:type="spellStart"/>
            <w:r w:rsidRPr="00D87231">
              <w:rPr>
                <w:b/>
                <w:bCs/>
              </w:rPr>
              <w:t>wordpress</w:t>
            </w:r>
            <w:proofErr w:type="spellEnd"/>
            <w:r w:rsidRPr="00D87231">
              <w:rPr>
                <w:b/>
                <w:bCs/>
              </w:rPr>
              <w:t>/backup</w:t>
            </w:r>
          </w:p>
        </w:tc>
        <w:tc>
          <w:tcPr>
            <w:tcW w:w="4739" w:type="dxa"/>
          </w:tcPr>
          <w:p w14:paraId="47A6C018" w14:textId="77777777" w:rsidR="00D87231" w:rsidRPr="00711C26" w:rsidRDefault="00D87231" w:rsidP="000B4A94">
            <w:pPr>
              <w:rPr>
                <w:b/>
                <w:bCs/>
              </w:rPr>
            </w:pPr>
          </w:p>
        </w:tc>
      </w:tr>
      <w:tr w:rsidR="00D87231" w14:paraId="4C80CB90" w14:textId="77777777" w:rsidTr="00711C26">
        <w:tc>
          <w:tcPr>
            <w:tcW w:w="1424" w:type="dxa"/>
          </w:tcPr>
          <w:p w14:paraId="24CE1940" w14:textId="119C1E8E" w:rsidR="00D87231" w:rsidRDefault="00D57680" w:rsidP="000B4A94">
            <w:pPr>
              <w:rPr>
                <w:b/>
                <w:bCs/>
              </w:rPr>
            </w:pPr>
            <w:proofErr w:type="spellStart"/>
            <w:r>
              <w:rPr>
                <w:b/>
                <w:bCs/>
              </w:rPr>
              <w:t>vdjbase_flask</w:t>
            </w:r>
            <w:proofErr w:type="spellEnd"/>
          </w:p>
        </w:tc>
        <w:tc>
          <w:tcPr>
            <w:tcW w:w="3533" w:type="dxa"/>
          </w:tcPr>
          <w:p w14:paraId="11AB6C04" w14:textId="0494FAD7" w:rsidR="00D87231" w:rsidRDefault="00D57680" w:rsidP="000B4A94">
            <w:pPr>
              <w:rPr>
                <w:b/>
                <w:bCs/>
              </w:rPr>
            </w:pPr>
            <w:proofErr w:type="spellStart"/>
            <w:r>
              <w:rPr>
                <w:b/>
                <w:bCs/>
              </w:rPr>
              <w:t>VDJbase</w:t>
            </w:r>
            <w:proofErr w:type="spellEnd"/>
            <w:r>
              <w:rPr>
                <w:b/>
                <w:bCs/>
              </w:rPr>
              <w:t xml:space="preserve"> server and client</w:t>
            </w:r>
          </w:p>
        </w:tc>
        <w:tc>
          <w:tcPr>
            <w:tcW w:w="4252" w:type="dxa"/>
          </w:tcPr>
          <w:p w14:paraId="785B9F08" w14:textId="424C56BF" w:rsidR="00D87231" w:rsidRPr="00D87231" w:rsidRDefault="00D57680" w:rsidP="000B4A94">
            <w:pPr>
              <w:rPr>
                <w:b/>
                <w:bCs/>
              </w:rPr>
            </w:pPr>
            <w:proofErr w:type="spellStart"/>
            <w:r w:rsidRPr="00D57680">
              <w:rPr>
                <w:b/>
                <w:bCs/>
              </w:rPr>
              <w:t>digby_docker</w:t>
            </w:r>
            <w:proofErr w:type="spellEnd"/>
            <w:r w:rsidRPr="00D57680">
              <w:rPr>
                <w:b/>
                <w:bCs/>
              </w:rPr>
              <w:t>/config/flask</w:t>
            </w:r>
            <w:r>
              <w:rPr>
                <w:b/>
                <w:bCs/>
              </w:rPr>
              <w:br/>
            </w:r>
            <w:proofErr w:type="spellStart"/>
            <w:r w:rsidRPr="00D57680">
              <w:rPr>
                <w:b/>
                <w:bCs/>
              </w:rPr>
              <w:t>digby_docker</w:t>
            </w:r>
            <w:proofErr w:type="spellEnd"/>
            <w:r w:rsidRPr="00D57680">
              <w:rPr>
                <w:b/>
                <w:bCs/>
              </w:rPr>
              <w:t>/backup</w:t>
            </w:r>
            <w:r>
              <w:rPr>
                <w:b/>
                <w:bCs/>
              </w:rPr>
              <w:br/>
            </w:r>
            <w:proofErr w:type="spellStart"/>
            <w:r w:rsidRPr="00D57680">
              <w:rPr>
                <w:b/>
                <w:bCs/>
              </w:rPr>
              <w:t>digby_docker</w:t>
            </w:r>
            <w:proofErr w:type="spellEnd"/>
            <w:r w:rsidRPr="00D57680">
              <w:rPr>
                <w:b/>
                <w:bCs/>
              </w:rPr>
              <w:t>/</w:t>
            </w:r>
            <w:proofErr w:type="spellStart"/>
            <w:r w:rsidRPr="00D57680">
              <w:rPr>
                <w:b/>
                <w:bCs/>
              </w:rPr>
              <w:t>study_data</w:t>
            </w:r>
            <w:proofErr w:type="spellEnd"/>
          </w:p>
        </w:tc>
        <w:tc>
          <w:tcPr>
            <w:tcW w:w="4739" w:type="dxa"/>
          </w:tcPr>
          <w:p w14:paraId="6DF0DDFB" w14:textId="77777777" w:rsidR="00D87231" w:rsidRPr="00711C26" w:rsidRDefault="00D87231" w:rsidP="000B4A94">
            <w:pPr>
              <w:rPr>
                <w:b/>
                <w:bCs/>
              </w:rPr>
            </w:pPr>
          </w:p>
        </w:tc>
      </w:tr>
      <w:tr w:rsidR="00D57680" w14:paraId="665EA750" w14:textId="77777777" w:rsidTr="00711C26">
        <w:tc>
          <w:tcPr>
            <w:tcW w:w="1424" w:type="dxa"/>
          </w:tcPr>
          <w:p w14:paraId="66A45777" w14:textId="74955997" w:rsidR="00D57680" w:rsidRDefault="00D57680" w:rsidP="000B4A94">
            <w:pPr>
              <w:rPr>
                <w:b/>
                <w:bCs/>
              </w:rPr>
            </w:pPr>
            <w:proofErr w:type="spellStart"/>
            <w:r>
              <w:rPr>
                <w:b/>
                <w:bCs/>
              </w:rPr>
              <w:lastRenderedPageBreak/>
              <w:t>ogrdb_flask</w:t>
            </w:r>
            <w:proofErr w:type="spellEnd"/>
          </w:p>
        </w:tc>
        <w:tc>
          <w:tcPr>
            <w:tcW w:w="3533" w:type="dxa"/>
          </w:tcPr>
          <w:p w14:paraId="49BC595B" w14:textId="5C40E4C2" w:rsidR="00D57680" w:rsidRDefault="00D57680" w:rsidP="000B4A94">
            <w:pPr>
              <w:rPr>
                <w:b/>
                <w:bCs/>
              </w:rPr>
            </w:pPr>
            <w:r>
              <w:rPr>
                <w:b/>
                <w:bCs/>
              </w:rPr>
              <w:t>OGRDB server</w:t>
            </w:r>
          </w:p>
        </w:tc>
        <w:tc>
          <w:tcPr>
            <w:tcW w:w="4252" w:type="dxa"/>
          </w:tcPr>
          <w:p w14:paraId="59BCCBD4" w14:textId="342EE10D" w:rsidR="00D57680" w:rsidRPr="00D57680" w:rsidRDefault="00D57680" w:rsidP="000B4A94">
            <w:pPr>
              <w:rPr>
                <w:b/>
                <w:bCs/>
              </w:rPr>
            </w:pPr>
            <w:proofErr w:type="spellStart"/>
            <w:r w:rsidRPr="00D57680">
              <w:rPr>
                <w:b/>
                <w:bCs/>
              </w:rPr>
              <w:t>ogrdb_docker</w:t>
            </w:r>
            <w:proofErr w:type="spellEnd"/>
            <w:r w:rsidRPr="00D57680">
              <w:rPr>
                <w:b/>
                <w:bCs/>
              </w:rPr>
              <w:t>/config/flask</w:t>
            </w:r>
            <w:r>
              <w:rPr>
                <w:b/>
                <w:bCs/>
              </w:rPr>
              <w:br/>
            </w:r>
            <w:proofErr w:type="spellStart"/>
            <w:r w:rsidRPr="00D57680">
              <w:rPr>
                <w:b/>
                <w:bCs/>
              </w:rPr>
              <w:t>ogrdb_docker</w:t>
            </w:r>
            <w:proofErr w:type="spellEnd"/>
            <w:r w:rsidRPr="00D57680">
              <w:rPr>
                <w:b/>
                <w:bCs/>
              </w:rPr>
              <w:t>/backup</w:t>
            </w:r>
            <w:r>
              <w:rPr>
                <w:b/>
                <w:bCs/>
              </w:rPr>
              <w:br/>
            </w:r>
            <w:proofErr w:type="spellStart"/>
            <w:r w:rsidRPr="00D57680">
              <w:rPr>
                <w:b/>
                <w:bCs/>
              </w:rPr>
              <w:t>ogrdb_docker</w:t>
            </w:r>
            <w:proofErr w:type="spellEnd"/>
            <w:r w:rsidRPr="00D57680">
              <w:rPr>
                <w:b/>
                <w:bCs/>
              </w:rPr>
              <w:t>/ogre</w:t>
            </w:r>
          </w:p>
        </w:tc>
        <w:tc>
          <w:tcPr>
            <w:tcW w:w="4739" w:type="dxa"/>
          </w:tcPr>
          <w:p w14:paraId="3AE460B4" w14:textId="2F8FA161" w:rsidR="00D57680" w:rsidRPr="00711C26" w:rsidRDefault="00D57680" w:rsidP="000B4A94">
            <w:pPr>
              <w:rPr>
                <w:b/>
                <w:bCs/>
              </w:rPr>
            </w:pPr>
            <w:proofErr w:type="spellStart"/>
            <w:r w:rsidRPr="00D57680">
              <w:rPr>
                <w:b/>
                <w:bCs/>
              </w:rPr>
              <w:t>digby_infra</w:t>
            </w:r>
            <w:proofErr w:type="spellEnd"/>
            <w:r w:rsidRPr="00D57680">
              <w:rPr>
                <w:b/>
                <w:bCs/>
              </w:rPr>
              <w:t>/config</w:t>
            </w:r>
          </w:p>
        </w:tc>
      </w:tr>
    </w:tbl>
    <w:p w14:paraId="2E5A1F8B" w14:textId="5278E978" w:rsidR="00E70331" w:rsidRDefault="00E70331" w:rsidP="000B4A94">
      <w:pPr>
        <w:rPr>
          <w:b/>
          <w:bCs/>
        </w:rPr>
      </w:pPr>
    </w:p>
    <w:p w14:paraId="03A16F7F" w14:textId="639455E6" w:rsidR="00E70331" w:rsidRDefault="00E70331" w:rsidP="000B4A94">
      <w:pPr>
        <w:rPr>
          <w:b/>
          <w:bCs/>
        </w:rPr>
      </w:pPr>
    </w:p>
    <w:p w14:paraId="13C800C5" w14:textId="3F7BEDD9" w:rsidR="000B4A94" w:rsidRPr="00042B31" w:rsidRDefault="00042B31" w:rsidP="00042B31">
      <w:pPr>
        <w:pStyle w:val="Heading2"/>
      </w:pPr>
      <w:r>
        <w:t xml:space="preserve">2. </w:t>
      </w:r>
      <w:r w:rsidR="0082596B" w:rsidRPr="00042B31">
        <w:t>Installation</w:t>
      </w:r>
    </w:p>
    <w:p w14:paraId="143DFE88" w14:textId="0CBCBCAA" w:rsidR="00042B31" w:rsidRPr="00FC0EEB" w:rsidRDefault="00042B31" w:rsidP="00FC0EEB">
      <w:pPr>
        <w:pStyle w:val="Heading2"/>
        <w:rPr>
          <w:sz w:val="24"/>
          <w:szCs w:val="24"/>
        </w:rPr>
      </w:pPr>
      <w:r>
        <w:rPr>
          <w:rStyle w:val="Heading3Char"/>
        </w:rPr>
        <w:t xml:space="preserve">2. 1 </w:t>
      </w:r>
      <w:r w:rsidR="00F1290D" w:rsidRPr="00E778EC">
        <w:rPr>
          <w:rStyle w:val="Heading3Char"/>
        </w:rPr>
        <w:t>Requirements</w:t>
      </w:r>
    </w:p>
    <w:p w14:paraId="2117645F" w14:textId="0CED141B" w:rsidR="00042B31" w:rsidRDefault="00D366F4" w:rsidP="008848E8">
      <w:pPr>
        <w:pStyle w:val="ListParagraph"/>
        <w:numPr>
          <w:ilvl w:val="0"/>
          <w:numId w:val="2"/>
        </w:numPr>
      </w:pPr>
      <w:r>
        <w:t>Root access to a</w:t>
      </w:r>
      <w:r w:rsidR="00B77EC7">
        <w:t xml:space="preserve"> Unix host with at least </w:t>
      </w:r>
      <w:r w:rsidR="00042B31">
        <w:t>4</w:t>
      </w:r>
      <w:r w:rsidR="00B77EC7">
        <w:t xml:space="preserve">GB </w:t>
      </w:r>
      <w:r w:rsidR="008E43A8">
        <w:t>of RAM</w:t>
      </w:r>
      <w:r w:rsidR="00042B31">
        <w:t xml:space="preserve"> and 80GB of disk</w:t>
      </w:r>
    </w:p>
    <w:p w14:paraId="7E28F69E" w14:textId="5C1591B2" w:rsidR="00836377" w:rsidRDefault="00836377" w:rsidP="008848E8">
      <w:pPr>
        <w:pStyle w:val="ListParagraph"/>
        <w:numPr>
          <w:ilvl w:val="0"/>
          <w:numId w:val="2"/>
        </w:numPr>
      </w:pPr>
      <w:r>
        <w:t xml:space="preserve">Some means of securing backups away from the server. </w:t>
      </w:r>
      <w:r w:rsidR="00BB43D8">
        <w:t>Historical backups are maintained by the containers, so you don’t need to maintain deep history. On the production server, we keep a minimum of four weekly snapshots off site.</w:t>
      </w:r>
    </w:p>
    <w:p w14:paraId="50EBE3F8" w14:textId="2BCECE20" w:rsidR="00042B31" w:rsidRDefault="00B77EC7" w:rsidP="00042B31">
      <w:pPr>
        <w:pStyle w:val="ListParagraph"/>
        <w:numPr>
          <w:ilvl w:val="0"/>
          <w:numId w:val="2"/>
        </w:numPr>
      </w:pPr>
      <w:r>
        <w:t>Up-to-date versions of Docker, Docker Compose and git.</w:t>
      </w:r>
    </w:p>
    <w:p w14:paraId="0DB475CD" w14:textId="71F22537" w:rsidR="00F70B88" w:rsidRDefault="00F70B88" w:rsidP="00F70B88">
      <w:pPr>
        <w:pStyle w:val="ListParagraph"/>
        <w:numPr>
          <w:ilvl w:val="0"/>
          <w:numId w:val="2"/>
        </w:numPr>
      </w:pPr>
      <w:r>
        <w:t xml:space="preserve">OGRDB requires an </w:t>
      </w:r>
      <w:hyperlink r:id="rId10" w:history="1">
        <w:r w:rsidRPr="00F70B88">
          <w:rPr>
            <w:rStyle w:val="Hyperlink"/>
          </w:rPr>
          <w:t>NCBI API key</w:t>
        </w:r>
      </w:hyperlink>
      <w:r>
        <w:t xml:space="preserve"> </w:t>
      </w:r>
      <w:r w:rsidR="004237C9">
        <w:t>.</w:t>
      </w:r>
    </w:p>
    <w:p w14:paraId="4E3E1823" w14:textId="3D8E70E2" w:rsidR="00AC4540" w:rsidRDefault="004237C9" w:rsidP="00F70B88">
      <w:pPr>
        <w:pStyle w:val="ListParagraph"/>
        <w:numPr>
          <w:ilvl w:val="0"/>
          <w:numId w:val="2"/>
        </w:numPr>
      </w:pPr>
      <w:r>
        <w:t>Access to SMTP to send messages (see 2.3 below)</w:t>
      </w:r>
    </w:p>
    <w:p w14:paraId="31F783BD" w14:textId="16E297A1" w:rsidR="00042B31" w:rsidRDefault="00042B31" w:rsidP="00042B31">
      <w:pPr>
        <w:pStyle w:val="ListParagraph"/>
        <w:numPr>
          <w:ilvl w:val="0"/>
          <w:numId w:val="2"/>
        </w:numPr>
      </w:pPr>
      <w:r>
        <w:t>DNS names for the various services</w:t>
      </w:r>
      <w:r w:rsidR="00FC0EEB">
        <w:t>, with and without www prefixes</w:t>
      </w:r>
      <w:r>
        <w:t>. As an example, the production server has DNS names for:</w:t>
      </w:r>
    </w:p>
    <w:p w14:paraId="31B4BED0" w14:textId="40FB4E2E" w:rsidR="00042B31" w:rsidRDefault="00042B31" w:rsidP="00042B31">
      <w:pPr>
        <w:pStyle w:val="ListParagraph"/>
        <w:numPr>
          <w:ilvl w:val="1"/>
          <w:numId w:val="2"/>
        </w:numPr>
      </w:pPr>
      <w:r>
        <w:t xml:space="preserve">vdjbase.org, </w:t>
      </w:r>
      <w:hyperlink r:id="rId11" w:history="1">
        <w:r w:rsidRPr="00314140">
          <w:rPr>
            <w:rStyle w:val="Hyperlink"/>
          </w:rPr>
          <w:t>www.vdjbase.org</w:t>
        </w:r>
      </w:hyperlink>
    </w:p>
    <w:p w14:paraId="64376BDD" w14:textId="52A99B3C" w:rsidR="00042B31" w:rsidRDefault="00042B31" w:rsidP="00042B31">
      <w:pPr>
        <w:pStyle w:val="ListParagraph"/>
        <w:numPr>
          <w:ilvl w:val="1"/>
          <w:numId w:val="2"/>
        </w:numPr>
      </w:pPr>
      <w:r>
        <w:t xml:space="preserve">ogrdb.airr-community.org, </w:t>
      </w:r>
      <w:hyperlink r:id="rId12" w:history="1">
        <w:r w:rsidRPr="00314140">
          <w:rPr>
            <w:rStyle w:val="Hyperlink"/>
          </w:rPr>
          <w:t>www.airr-community.org</w:t>
        </w:r>
      </w:hyperlink>
    </w:p>
    <w:p w14:paraId="304D5D98" w14:textId="64BEC42E" w:rsidR="00042B31" w:rsidRDefault="00D366F4" w:rsidP="00042B31">
      <w:pPr>
        <w:pStyle w:val="ListParagraph"/>
        <w:numPr>
          <w:ilvl w:val="1"/>
          <w:numId w:val="2"/>
        </w:numPr>
      </w:pPr>
      <w:r>
        <w:t xml:space="preserve">wordpress.vdjbase.org, </w:t>
      </w:r>
      <w:hyperlink r:id="rId13" w:history="1">
        <w:r w:rsidRPr="00314140">
          <w:rPr>
            <w:rStyle w:val="Hyperlink"/>
          </w:rPr>
          <w:t>www.wordpress.vdjbase.org</w:t>
        </w:r>
      </w:hyperlink>
    </w:p>
    <w:p w14:paraId="4484D5BA" w14:textId="75B78759" w:rsidR="003947DF" w:rsidRDefault="00D366F4" w:rsidP="003947DF">
      <w:pPr>
        <w:pStyle w:val="ListParagraph"/>
        <w:ind w:left="1440"/>
      </w:pPr>
      <w:r>
        <w:t xml:space="preserve">You will therefore need 6 DNS names for the </w:t>
      </w:r>
      <w:r w:rsidR="00FC0EEB">
        <w:t xml:space="preserve">full </w:t>
      </w:r>
      <w:r>
        <w:t>three services. All should point to the Unix host.</w:t>
      </w:r>
    </w:p>
    <w:p w14:paraId="3F5F509E" w14:textId="7B326EAD" w:rsidR="00B77EC7" w:rsidRDefault="00B77EC7" w:rsidP="00B77EC7">
      <w:pPr>
        <w:ind w:left="360"/>
      </w:pPr>
      <w:r>
        <w:t>A suitable virtual server can be obtained from Digital Ocean for $</w:t>
      </w:r>
      <w:r w:rsidR="00D366F4">
        <w:t>24</w:t>
      </w:r>
      <w:r>
        <w:t>/month as follows:</w:t>
      </w:r>
    </w:p>
    <w:p w14:paraId="7A877D2A" w14:textId="504DA744" w:rsidR="00B77EC7" w:rsidRDefault="00BD041B" w:rsidP="00B77EC7">
      <w:pPr>
        <w:pStyle w:val="ListParagraph"/>
        <w:numPr>
          <w:ilvl w:val="0"/>
          <w:numId w:val="2"/>
        </w:numPr>
      </w:pPr>
      <w:r>
        <w:t>Select ‘</w:t>
      </w:r>
      <w:r w:rsidR="00B77EC7">
        <w:t>Create Droplets</w:t>
      </w:r>
      <w:r>
        <w:t>’</w:t>
      </w:r>
    </w:p>
    <w:p w14:paraId="7EA96E43" w14:textId="76998E75" w:rsidR="00B77EC7" w:rsidRDefault="00B77EC7" w:rsidP="00B77EC7">
      <w:pPr>
        <w:pStyle w:val="ListParagraph"/>
        <w:numPr>
          <w:ilvl w:val="0"/>
          <w:numId w:val="2"/>
        </w:numPr>
      </w:pPr>
      <w:r>
        <w:t>Click on ‘Marketplace’ under ‘Choose an image’ and select the Docker image</w:t>
      </w:r>
    </w:p>
    <w:p w14:paraId="7BFB0F1E" w14:textId="42AEF898" w:rsidR="00B77EC7" w:rsidRDefault="00B77EC7" w:rsidP="00B77EC7">
      <w:pPr>
        <w:pStyle w:val="ListParagraph"/>
        <w:numPr>
          <w:ilvl w:val="0"/>
          <w:numId w:val="2"/>
        </w:numPr>
      </w:pPr>
      <w:r>
        <w:t>Select ‘Basic’ under ‘Choose a plan’ and select $</w:t>
      </w:r>
      <w:r w:rsidR="00D366F4">
        <w:t>2</w:t>
      </w:r>
      <w:r>
        <w:t>0/</w:t>
      </w:r>
      <w:proofErr w:type="spellStart"/>
      <w:r>
        <w:t>mo</w:t>
      </w:r>
      <w:proofErr w:type="spellEnd"/>
      <w:r>
        <w:t xml:space="preserve"> </w:t>
      </w:r>
      <w:r w:rsidR="00D366F4">
        <w:t>4</w:t>
      </w:r>
      <w:r>
        <w:t>GB/</w:t>
      </w:r>
      <w:r w:rsidR="00D366F4">
        <w:t>8</w:t>
      </w:r>
      <w:r>
        <w:t>0GB/2TB</w:t>
      </w:r>
    </w:p>
    <w:p w14:paraId="4D83B802" w14:textId="50B9B7BF" w:rsidR="00D366F4" w:rsidRDefault="00D366F4" w:rsidP="00B77EC7">
      <w:pPr>
        <w:pStyle w:val="ListParagraph"/>
        <w:numPr>
          <w:ilvl w:val="0"/>
          <w:numId w:val="2"/>
        </w:numPr>
      </w:pPr>
      <w:r>
        <w:t>Enable backups for a further $4</w:t>
      </w:r>
    </w:p>
    <w:p w14:paraId="255005EB" w14:textId="5C8046A0" w:rsidR="00B77EC7" w:rsidRDefault="00B77EC7" w:rsidP="008E43A8">
      <w:pPr>
        <w:pStyle w:val="ListParagraph"/>
        <w:numPr>
          <w:ilvl w:val="0"/>
          <w:numId w:val="2"/>
        </w:numPr>
      </w:pPr>
      <w:r>
        <w:t>Press Create Droplet</w:t>
      </w:r>
    </w:p>
    <w:p w14:paraId="40225838" w14:textId="6DCC344A" w:rsidR="00AD548D" w:rsidRDefault="00AD548D" w:rsidP="00AD548D"/>
    <w:p w14:paraId="4DFEFD55" w14:textId="1EA090C1" w:rsidR="00AD548D" w:rsidRDefault="00AD548D" w:rsidP="00AD548D">
      <w:r>
        <w:t>2.2 The ‘home’ directory</w:t>
      </w:r>
    </w:p>
    <w:p w14:paraId="4A13E17B" w14:textId="3FE6925B" w:rsidR="00D366F4" w:rsidRDefault="00AD548D" w:rsidP="00D366F4">
      <w:r>
        <w:t xml:space="preserve">Decide where you wish to locate the installation: this will be referred to as the ‘home’ directory. By </w:t>
      </w:r>
      <w:proofErr w:type="gramStart"/>
      <w:r>
        <w:t>default</w:t>
      </w:r>
      <w:proofErr w:type="gramEnd"/>
      <w:r>
        <w:t xml:space="preserve"> this is /root. We recommend using the </w:t>
      </w:r>
      <w:proofErr w:type="gramStart"/>
      <w:r>
        <w:t>default</w:t>
      </w:r>
      <w:proofErr w:type="gramEnd"/>
      <w:r>
        <w:t xml:space="preserve"> if at all possible, as this reduces the number of configuration changes needed, and makes it easier to update </w:t>
      </w:r>
      <w:r w:rsidR="00DC058C">
        <w:t xml:space="preserve">the installation using ‘git pull’. </w:t>
      </w:r>
      <w:proofErr w:type="gramStart"/>
      <w:r w:rsidR="00DC058C">
        <w:t>Likewise</w:t>
      </w:r>
      <w:proofErr w:type="gramEnd"/>
      <w:r w:rsidR="00DC058C">
        <w:t xml:space="preserve"> we recommend using a dedicated virtual server if at all possible. This will simplify configuration and minimise the possibility of clashes with other applications.</w:t>
      </w:r>
    </w:p>
    <w:p w14:paraId="0B897A50" w14:textId="700F470D" w:rsidR="00AC4540" w:rsidRDefault="00AC4540" w:rsidP="00D366F4">
      <w:r>
        <w:t>2.3 Setting up a mail account</w:t>
      </w:r>
    </w:p>
    <w:p w14:paraId="1525A2A7" w14:textId="7577F5A3" w:rsidR="00AC4540" w:rsidRDefault="00AC4540" w:rsidP="00D366F4">
      <w:r>
        <w:t xml:space="preserve">Both OGRDB and </w:t>
      </w:r>
      <w:proofErr w:type="spellStart"/>
      <w:r>
        <w:t>VDJbase</w:t>
      </w:r>
      <w:proofErr w:type="spellEnd"/>
      <w:r>
        <w:t xml:space="preserve"> use SMTP to send mail. OGRDB uses mail as part of user account setup and to notify committee members of incoming work. </w:t>
      </w:r>
      <w:proofErr w:type="spellStart"/>
      <w:r>
        <w:t>VDJbase</w:t>
      </w:r>
      <w:proofErr w:type="spellEnd"/>
      <w:r>
        <w:t xml:space="preserve"> provides notification of errors, for example in the running of reports.</w:t>
      </w:r>
    </w:p>
    <w:p w14:paraId="233773FF" w14:textId="2F8FB599" w:rsidR="00AC4540" w:rsidRDefault="00AC4540" w:rsidP="00D366F4">
      <w:r>
        <w:t xml:space="preserve">We strongly recommend against the use of a mail account that is used for other purposes, because the credentials for the account will be stored on the server you are setting up. Unless your institution can provide details of an SMTP server that you can use, a good option is to create a </w:t>
      </w:r>
      <w:r>
        <w:lastRenderedPageBreak/>
        <w:t xml:space="preserve">dedicated </w:t>
      </w:r>
      <w:proofErr w:type="spellStart"/>
      <w:r>
        <w:t>gmail</w:t>
      </w:r>
      <w:proofErr w:type="spellEnd"/>
      <w:r>
        <w:t xml:space="preserve"> account.  See </w:t>
      </w:r>
      <w:r w:rsidR="00AF58E4">
        <w:t xml:space="preserve">the section on Gmail on </w:t>
      </w:r>
      <w:hyperlink r:id="rId14" w:history="1">
        <w:r w:rsidRPr="00AC4540">
          <w:rPr>
            <w:rStyle w:val="Hyperlink"/>
          </w:rPr>
          <w:t>this page</w:t>
        </w:r>
      </w:hyperlink>
      <w:r>
        <w:t xml:space="preserve"> for details of configuration. </w:t>
      </w:r>
      <w:r w:rsidR="00D2659D">
        <w:t>You should enable two-factor authentication and use an application password: the ‘non-secure app’ option discussed in the article needs manual resetting every 2-3 months.</w:t>
      </w:r>
    </w:p>
    <w:p w14:paraId="6F3DD163" w14:textId="6608A718" w:rsidR="00AC4540" w:rsidRDefault="008E40C9" w:rsidP="00D366F4">
      <w:r>
        <w:t xml:space="preserve">When configuring mail in </w:t>
      </w:r>
      <w:proofErr w:type="spellStart"/>
      <w:r>
        <w:t>secret.cfg</w:t>
      </w:r>
      <w:proofErr w:type="spellEnd"/>
      <w:r>
        <w:t xml:space="preserve">, note that setting TESTING to True at the top of the file will stop mail being sent. This is useful </w:t>
      </w:r>
      <w:r w:rsidR="004E71DF">
        <w:t>in certain circumstances, for example during initial configuration. The setting has no other effect</w:t>
      </w:r>
      <w:r w:rsidR="004237C9">
        <w:t>.</w:t>
      </w:r>
    </w:p>
    <w:p w14:paraId="746FA528" w14:textId="7C682E3C" w:rsidR="00D366F4" w:rsidRDefault="00D366F4" w:rsidP="00D366F4">
      <w:r>
        <w:t>2.</w:t>
      </w:r>
      <w:r w:rsidR="004237C9">
        <w:t>4</w:t>
      </w:r>
      <w:r>
        <w:t xml:space="preserve"> Installation of the shared infrastructure</w:t>
      </w:r>
    </w:p>
    <w:p w14:paraId="5695081C" w14:textId="22F2D383" w:rsidR="006730A7" w:rsidRDefault="00DC058C" w:rsidP="00D366F4">
      <w:r>
        <w:t xml:space="preserve">Open </w:t>
      </w:r>
      <w:proofErr w:type="spellStart"/>
      <w:r>
        <w:t>tcp</w:t>
      </w:r>
      <w:proofErr w:type="spellEnd"/>
      <w:r>
        <w:t xml:space="preserve"> ports 80 and 443, and ensure unnecessary ports are closed. </w:t>
      </w:r>
      <w:r w:rsidR="006730A7">
        <w:t xml:space="preserve"> All you need are 80 and 443</w:t>
      </w:r>
      <w:r w:rsidR="00FC0EEB">
        <w:t xml:space="preserve"> for http/https</w:t>
      </w:r>
      <w:r w:rsidR="006730A7">
        <w:t xml:space="preserve">, and port 22 for SSH so that you can log in to the server. </w:t>
      </w:r>
      <w:r w:rsidR="00FC0EEB">
        <w:t xml:space="preserve">The applications use https exclusively. Let’s Encrypt uses http for ownership validation. </w:t>
      </w:r>
      <w:r w:rsidR="006730A7">
        <w:t xml:space="preserve">All other ports should be firewalled against incoming </w:t>
      </w:r>
      <w:proofErr w:type="gramStart"/>
      <w:r w:rsidR="006730A7">
        <w:t>connections, unless</w:t>
      </w:r>
      <w:proofErr w:type="gramEnd"/>
      <w:r w:rsidR="006730A7">
        <w:t xml:space="preserve"> there’s a specific reason for enabling them. </w:t>
      </w:r>
    </w:p>
    <w:p w14:paraId="750A4C67" w14:textId="0FD76D9E" w:rsidR="00DC058C" w:rsidRDefault="00DC058C" w:rsidP="00D366F4">
      <w:r>
        <w:t>For the Digital Ocean example above</w:t>
      </w:r>
      <w:r w:rsidR="00567CD1">
        <w:t>:</w:t>
      </w:r>
    </w:p>
    <w:p w14:paraId="6528E4F9" w14:textId="7FD27EC4" w:rsidR="00DC058C" w:rsidRPr="00567CD1" w:rsidRDefault="00567CD1" w:rsidP="00567CD1">
      <w:pPr>
        <w:rPr>
          <w:rFonts w:ascii="Courier New" w:hAnsi="Courier New" w:cs="Courier New"/>
        </w:rPr>
      </w:pPr>
      <w:proofErr w:type="spellStart"/>
      <w:r w:rsidRPr="00567CD1">
        <w:rPr>
          <w:rFonts w:ascii="Courier New" w:hAnsi="Courier New" w:cs="Courier New"/>
        </w:rPr>
        <w:t>ufw</w:t>
      </w:r>
      <w:proofErr w:type="spellEnd"/>
      <w:r w:rsidRPr="00567CD1">
        <w:rPr>
          <w:rFonts w:ascii="Courier New" w:hAnsi="Courier New" w:cs="Courier New"/>
        </w:rPr>
        <w:t xml:space="preserve"> allow 80/</w:t>
      </w:r>
      <w:proofErr w:type="spellStart"/>
      <w:r w:rsidRPr="00567CD1">
        <w:rPr>
          <w:rFonts w:ascii="Courier New" w:hAnsi="Courier New" w:cs="Courier New"/>
        </w:rPr>
        <w:t>tcp</w:t>
      </w:r>
      <w:proofErr w:type="spellEnd"/>
      <w:r w:rsidRPr="00567CD1">
        <w:rPr>
          <w:rFonts w:ascii="Courier New" w:hAnsi="Courier New" w:cs="Courier New"/>
        </w:rPr>
        <w:br/>
      </w:r>
      <w:proofErr w:type="spellStart"/>
      <w:r w:rsidRPr="00567CD1">
        <w:rPr>
          <w:rFonts w:ascii="Courier New" w:hAnsi="Courier New" w:cs="Courier New"/>
        </w:rPr>
        <w:t>ufw</w:t>
      </w:r>
      <w:proofErr w:type="spellEnd"/>
      <w:r w:rsidRPr="00567CD1">
        <w:rPr>
          <w:rFonts w:ascii="Courier New" w:hAnsi="Courier New" w:cs="Courier New"/>
        </w:rPr>
        <w:t xml:space="preserve"> allow 443/</w:t>
      </w:r>
      <w:proofErr w:type="spellStart"/>
      <w:r w:rsidRPr="00567CD1">
        <w:rPr>
          <w:rFonts w:ascii="Courier New" w:hAnsi="Courier New" w:cs="Courier New"/>
        </w:rPr>
        <w:t>tcp</w:t>
      </w:r>
      <w:proofErr w:type="spellEnd"/>
      <w:r>
        <w:br/>
        <w:t xml:space="preserve">remove rules for other ports with </w:t>
      </w:r>
      <w:proofErr w:type="spellStart"/>
      <w:r w:rsidRPr="00567CD1">
        <w:rPr>
          <w:rFonts w:ascii="Courier New" w:hAnsi="Courier New" w:cs="Courier New"/>
        </w:rPr>
        <w:t>ufw</w:t>
      </w:r>
      <w:proofErr w:type="spellEnd"/>
      <w:r w:rsidRPr="00567CD1">
        <w:rPr>
          <w:rFonts w:ascii="Courier New" w:hAnsi="Courier New" w:cs="Courier New"/>
        </w:rPr>
        <w:t xml:space="preserve"> status numbered, </w:t>
      </w:r>
      <w:proofErr w:type="spellStart"/>
      <w:r w:rsidRPr="00567CD1">
        <w:rPr>
          <w:rFonts w:ascii="Courier New" w:hAnsi="Courier New" w:cs="Courier New"/>
        </w:rPr>
        <w:t>ufw</w:t>
      </w:r>
      <w:proofErr w:type="spellEnd"/>
      <w:r w:rsidRPr="00567CD1">
        <w:rPr>
          <w:rFonts w:ascii="Courier New" w:hAnsi="Courier New" w:cs="Courier New"/>
        </w:rPr>
        <w:t xml:space="preserve"> remove</w:t>
      </w:r>
    </w:p>
    <w:p w14:paraId="3F675EAA" w14:textId="3B507FD4" w:rsidR="00DC058C" w:rsidRDefault="00567CD1" w:rsidP="00D366F4">
      <w:r>
        <w:t>Install an ‘entropy’ package. If this is not done, Docker commands can be very slow, and get slower over time:</w:t>
      </w:r>
    </w:p>
    <w:p w14:paraId="31CB96E7" w14:textId="2281111D" w:rsidR="00290291" w:rsidRDefault="00567CD1" w:rsidP="00567CD1">
      <w:pPr>
        <w:rPr>
          <w:rFonts w:ascii="Courier New" w:hAnsi="Courier New" w:cs="Courier New"/>
        </w:rPr>
      </w:pPr>
      <w:r w:rsidRPr="00567CD1">
        <w:rPr>
          <w:rFonts w:ascii="Courier New" w:hAnsi="Courier New" w:cs="Courier New"/>
        </w:rPr>
        <w:t xml:space="preserve">apt-get install </w:t>
      </w:r>
      <w:proofErr w:type="spellStart"/>
      <w:r w:rsidRPr="00567CD1">
        <w:rPr>
          <w:rFonts w:ascii="Courier New" w:hAnsi="Courier New" w:cs="Courier New"/>
        </w:rPr>
        <w:t>haveged</w:t>
      </w:r>
      <w:proofErr w:type="spellEnd"/>
      <w:r w:rsidRPr="00567CD1">
        <w:rPr>
          <w:rFonts w:ascii="Courier New" w:hAnsi="Courier New" w:cs="Courier New"/>
        </w:rPr>
        <w:br/>
        <w:t>update-</w:t>
      </w:r>
      <w:proofErr w:type="spellStart"/>
      <w:proofErr w:type="gramStart"/>
      <w:r w:rsidRPr="00567CD1">
        <w:rPr>
          <w:rFonts w:ascii="Courier New" w:hAnsi="Courier New" w:cs="Courier New"/>
        </w:rPr>
        <w:t>rc.d</w:t>
      </w:r>
      <w:proofErr w:type="spellEnd"/>
      <w:proofErr w:type="gramEnd"/>
      <w:r w:rsidRPr="00567CD1">
        <w:rPr>
          <w:rFonts w:ascii="Courier New" w:hAnsi="Courier New" w:cs="Courier New"/>
        </w:rPr>
        <w:t xml:space="preserve"> </w:t>
      </w:r>
      <w:proofErr w:type="spellStart"/>
      <w:r w:rsidRPr="00567CD1">
        <w:rPr>
          <w:rFonts w:ascii="Courier New" w:hAnsi="Courier New" w:cs="Courier New"/>
        </w:rPr>
        <w:t>haveged</w:t>
      </w:r>
      <w:proofErr w:type="spellEnd"/>
      <w:r w:rsidRPr="00567CD1">
        <w:rPr>
          <w:rFonts w:ascii="Courier New" w:hAnsi="Courier New" w:cs="Courier New"/>
        </w:rPr>
        <w:t xml:space="preserve"> defaults</w:t>
      </w:r>
    </w:p>
    <w:p w14:paraId="6D3B8011" w14:textId="77777777" w:rsidR="00734F7A" w:rsidRDefault="00734F7A" w:rsidP="00567CD1">
      <w:pPr>
        <w:rPr>
          <w:rFonts w:cstheme="minorHAnsi"/>
          <w:b/>
          <w:bCs/>
        </w:rPr>
      </w:pPr>
    </w:p>
    <w:p w14:paraId="08C46FF0" w14:textId="7F0B875E" w:rsidR="00734F7A" w:rsidRPr="00734F7A" w:rsidRDefault="00734F7A" w:rsidP="00567CD1">
      <w:pPr>
        <w:rPr>
          <w:rFonts w:cstheme="minorHAnsi"/>
        </w:rPr>
      </w:pPr>
      <w:r>
        <w:rPr>
          <w:noProof/>
        </w:rPr>
        <mc:AlternateContent>
          <mc:Choice Requires="wps">
            <w:drawing>
              <wp:anchor distT="0" distB="0" distL="114300" distR="114300" simplePos="0" relativeHeight="251659264" behindDoc="0" locked="0" layoutInCell="1" allowOverlap="1" wp14:anchorId="78552C23" wp14:editId="30499965">
                <wp:simplePos x="0" y="0"/>
                <wp:positionH relativeFrom="column">
                  <wp:posOffset>0</wp:posOffset>
                </wp:positionH>
                <wp:positionV relativeFrom="paragraph">
                  <wp:posOffset>0</wp:posOffset>
                </wp:positionV>
                <wp:extent cx="1828800" cy="1828800"/>
                <wp:effectExtent l="0" t="0" r="15240" b="17145"/>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schemeClr val="tx1"/>
                          </a:solidFill>
                        </a:ln>
                      </wps:spPr>
                      <wps:txbx>
                        <w:txbxContent>
                          <w:p w14:paraId="45DD265E" w14:textId="7F846FEA" w:rsidR="00734F7A" w:rsidRPr="00290291" w:rsidRDefault="00734F7A" w:rsidP="00567CD1">
                            <w:pPr>
                              <w:rPr>
                                <w:rFonts w:cstheme="minorHAnsi"/>
                                <w:b/>
                                <w:bCs/>
                              </w:rPr>
                            </w:pPr>
                            <w:r w:rsidRPr="00290291">
                              <w:rPr>
                                <w:rFonts w:cstheme="minorHAnsi"/>
                                <w:b/>
                                <w:bCs/>
                              </w:rPr>
                              <w:t xml:space="preserve">A </w:t>
                            </w:r>
                            <w:r>
                              <w:rPr>
                                <w:rFonts w:cstheme="minorHAnsi"/>
                                <w:b/>
                                <w:bCs/>
                              </w:rPr>
                              <w:t xml:space="preserve">general </w:t>
                            </w:r>
                            <w:r w:rsidRPr="00290291">
                              <w:rPr>
                                <w:rFonts w:cstheme="minorHAnsi"/>
                                <w:b/>
                                <w:bCs/>
                              </w:rPr>
                              <w:t xml:space="preserve">note on Docker </w:t>
                            </w:r>
                            <w:r>
                              <w:rPr>
                                <w:rFonts w:cstheme="minorHAnsi"/>
                                <w:b/>
                                <w:bCs/>
                              </w:rPr>
                              <w:t>messages</w:t>
                            </w:r>
                          </w:p>
                          <w:p w14:paraId="5015B31F" w14:textId="77777777" w:rsidR="00734F7A" w:rsidRPr="009556F8" w:rsidRDefault="00734F7A">
                            <w:pPr>
                              <w:rPr>
                                <w:rFonts w:cstheme="minorHAnsi"/>
                              </w:rPr>
                            </w:pPr>
                            <w:r w:rsidRPr="00734F7A">
                              <w:rPr>
                                <w:rFonts w:cstheme="minorHAnsi"/>
                              </w:rPr>
                              <w:t xml:space="preserve">Because </w:t>
                            </w:r>
                            <w:r>
                              <w:rPr>
                                <w:rFonts w:cstheme="minorHAnsi"/>
                              </w:rPr>
                              <w:t>the container definitions are split into multiple .</w:t>
                            </w:r>
                            <w:proofErr w:type="spellStart"/>
                            <w:r>
                              <w:rPr>
                                <w:rFonts w:cstheme="minorHAnsi"/>
                              </w:rPr>
                              <w:t>yml</w:t>
                            </w:r>
                            <w:proofErr w:type="spellEnd"/>
                            <w:r>
                              <w:rPr>
                                <w:rFonts w:cstheme="minorHAnsi"/>
                              </w:rPr>
                              <w:t xml:space="preserve"> files – one for the infra, and one each for </w:t>
                            </w:r>
                            <w:proofErr w:type="spellStart"/>
                            <w:r>
                              <w:rPr>
                                <w:rFonts w:cstheme="minorHAnsi"/>
                              </w:rPr>
                              <w:t>VDJbase</w:t>
                            </w:r>
                            <w:proofErr w:type="spellEnd"/>
                            <w:r>
                              <w:rPr>
                                <w:rFonts w:cstheme="minorHAnsi"/>
                              </w:rPr>
                              <w:t xml:space="preserve"> and OGRDB, you can expect to see messages warning you about orphan containers and active endpoints on the network when you take containers down with docker-compose. These can be ignored.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8552C23"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" filled="f" strokecolor="black [3213]" strokeweight=".5pt">
                <v:textbox style="mso-fit-shape-to-text:t">
                  <w:txbxContent>
                    <w:p w14:paraId="45DD265E" w14:textId="7F846FEA" w:rsidR="00734F7A" w:rsidRPr="00290291" w:rsidRDefault="00734F7A" w:rsidP="00567CD1">
                      <w:pPr>
                        <w:rPr>
                          <w:rFonts w:cstheme="minorHAnsi"/>
                          <w:b/>
                          <w:bCs/>
                        </w:rPr>
                      </w:pPr>
                      <w:r w:rsidRPr="00290291">
                        <w:rPr>
                          <w:rFonts w:cstheme="minorHAnsi"/>
                          <w:b/>
                          <w:bCs/>
                        </w:rPr>
                        <w:t xml:space="preserve">A </w:t>
                      </w:r>
                      <w:r>
                        <w:rPr>
                          <w:rFonts w:cstheme="minorHAnsi"/>
                          <w:b/>
                          <w:bCs/>
                        </w:rPr>
                        <w:t xml:space="preserve">general </w:t>
                      </w:r>
                      <w:r w:rsidRPr="00290291">
                        <w:rPr>
                          <w:rFonts w:cstheme="minorHAnsi"/>
                          <w:b/>
                          <w:bCs/>
                        </w:rPr>
                        <w:t xml:space="preserve">note on Docker </w:t>
                      </w:r>
                      <w:r>
                        <w:rPr>
                          <w:rFonts w:cstheme="minorHAnsi"/>
                          <w:b/>
                          <w:bCs/>
                        </w:rPr>
                        <w:t>messages</w:t>
                      </w:r>
                    </w:p>
                    <w:p w14:paraId="5015B31F" w14:textId="77777777" w:rsidR="00734F7A" w:rsidRPr="009556F8" w:rsidRDefault="00734F7A">
                      <w:pPr>
                        <w:rPr>
                          <w:rFonts w:cstheme="minorHAnsi"/>
                        </w:rPr>
                      </w:pPr>
                      <w:r w:rsidRPr="00734F7A">
                        <w:rPr>
                          <w:rFonts w:cstheme="minorHAnsi"/>
                        </w:rPr>
                        <w:t xml:space="preserve">Because </w:t>
                      </w:r>
                      <w:r>
                        <w:rPr>
                          <w:rFonts w:cstheme="minorHAnsi"/>
                        </w:rPr>
                        <w:t>the container definitions are split into multiple .</w:t>
                      </w:r>
                      <w:proofErr w:type="spellStart"/>
                      <w:r>
                        <w:rPr>
                          <w:rFonts w:cstheme="minorHAnsi"/>
                        </w:rPr>
                        <w:t>yml</w:t>
                      </w:r>
                      <w:proofErr w:type="spellEnd"/>
                      <w:r>
                        <w:rPr>
                          <w:rFonts w:cstheme="minorHAnsi"/>
                        </w:rPr>
                        <w:t xml:space="preserve"> files – one for the infra, and one each for </w:t>
                      </w:r>
                      <w:proofErr w:type="spellStart"/>
                      <w:r>
                        <w:rPr>
                          <w:rFonts w:cstheme="minorHAnsi"/>
                        </w:rPr>
                        <w:t>VDJbase</w:t>
                      </w:r>
                      <w:proofErr w:type="spellEnd"/>
                      <w:r>
                        <w:rPr>
                          <w:rFonts w:cstheme="minorHAnsi"/>
                        </w:rPr>
                        <w:t xml:space="preserve"> and OGRDB, you can expect to see messages warning you about orphan containers and active endpoints on the network when you take containers down with docker-compose. These can be ignored.</w:t>
                      </w:r>
                    </w:p>
                  </w:txbxContent>
                </v:textbox>
                <w10:wrap type="square"/>
              </v:shape>
            </w:pict>
          </mc:Fallback>
        </mc:AlternateContent>
      </w:r>
    </w:p>
    <w:p w14:paraId="0B2468BD" w14:textId="56063603" w:rsidR="00567CD1" w:rsidRDefault="00567CD1" w:rsidP="00D366F4">
      <w:r>
        <w:t>Clone the repo:</w:t>
      </w:r>
    </w:p>
    <w:p w14:paraId="4752E589" w14:textId="734C3A8B" w:rsidR="00567CD1" w:rsidRPr="00567CD1" w:rsidRDefault="00567CD1" w:rsidP="00D366F4">
      <w:pPr>
        <w:rPr>
          <w:rFonts w:ascii="Courier New" w:hAnsi="Courier New" w:cs="Courier New"/>
        </w:rPr>
      </w:pPr>
      <w:r w:rsidRPr="00567CD1">
        <w:rPr>
          <w:rFonts w:ascii="Courier New" w:hAnsi="Courier New" w:cs="Courier New"/>
        </w:rPr>
        <w:t>git clone https://github.com/williamdlees/digby_infra</w:t>
      </w:r>
    </w:p>
    <w:p w14:paraId="2CD6E0D0" w14:textId="3EBBB4AE" w:rsidR="00567CD1" w:rsidRDefault="00567CD1" w:rsidP="00D366F4">
      <w:r>
        <w:t>Modify configuration files</w:t>
      </w:r>
      <w:r w:rsidR="008E38A3">
        <w:t xml:space="preserve"> and bring up the infra</w:t>
      </w:r>
      <w:r>
        <w:t>:</w:t>
      </w:r>
    </w:p>
    <w:p w14:paraId="581F6C99" w14:textId="110049A3" w:rsidR="00567CD1" w:rsidRDefault="0069265E" w:rsidP="0069265E">
      <w:pPr>
        <w:pStyle w:val="ListParagraph"/>
        <w:numPr>
          <w:ilvl w:val="1"/>
          <w:numId w:val="3"/>
        </w:numPr>
      </w:pPr>
      <w:r>
        <w:t xml:space="preserve">Modify the </w:t>
      </w:r>
      <w:proofErr w:type="spellStart"/>
      <w:r>
        <w:t>urls</w:t>
      </w:r>
      <w:proofErr w:type="spellEnd"/>
      <w:r>
        <w:t xml:space="preserve"> in </w:t>
      </w:r>
      <w:proofErr w:type="spellStart"/>
      <w:r w:rsidRPr="00BD52AA">
        <w:rPr>
          <w:rFonts w:ascii="Courier New" w:hAnsi="Courier New" w:cs="Courier New"/>
        </w:rPr>
        <w:t>digby_infra</w:t>
      </w:r>
      <w:proofErr w:type="spellEnd"/>
      <w:r w:rsidRPr="00BD52AA">
        <w:rPr>
          <w:rFonts w:ascii="Courier New" w:hAnsi="Courier New" w:cs="Courier New"/>
        </w:rPr>
        <w:t>/config/nginx/</w:t>
      </w:r>
      <w:proofErr w:type="spellStart"/>
      <w:r w:rsidRPr="00BD52AA">
        <w:rPr>
          <w:rFonts w:ascii="Courier New" w:hAnsi="Courier New" w:cs="Courier New"/>
        </w:rPr>
        <w:t>ngnix</w:t>
      </w:r>
      <w:proofErr w:type="spellEnd"/>
      <w:r w:rsidRPr="00BD52AA">
        <w:rPr>
          <w:rFonts w:ascii="Courier New" w:hAnsi="Courier New" w:cs="Courier New"/>
        </w:rPr>
        <w:t>/site-confs</w:t>
      </w:r>
      <w:r>
        <w:t xml:space="preserve"> to match the DNS names you have </w:t>
      </w:r>
      <w:r w:rsidR="004237C9">
        <w:t>established</w:t>
      </w:r>
      <w:r>
        <w:t xml:space="preserve">. </w:t>
      </w:r>
      <w:r w:rsidR="00317DFC">
        <w:t xml:space="preserve">If </w:t>
      </w:r>
      <w:r w:rsidR="00CC03E6">
        <w:t>there is a service (</w:t>
      </w:r>
      <w:proofErr w:type="spellStart"/>
      <w:r w:rsidR="00CC03E6">
        <w:t>ogrdb</w:t>
      </w:r>
      <w:proofErr w:type="spellEnd"/>
      <w:r w:rsidR="00CC03E6">
        <w:t xml:space="preserve">, </w:t>
      </w:r>
      <w:proofErr w:type="spellStart"/>
      <w:r w:rsidR="00CC03E6">
        <w:t>vdjbase</w:t>
      </w:r>
      <w:proofErr w:type="spellEnd"/>
      <w:r w:rsidR="00CC03E6">
        <w:t xml:space="preserve">, </w:t>
      </w:r>
      <w:proofErr w:type="spellStart"/>
      <w:r w:rsidR="00CC03E6">
        <w:t>wordpress</w:t>
      </w:r>
      <w:proofErr w:type="spellEnd"/>
      <w:r w:rsidR="00CC03E6">
        <w:t xml:space="preserve">) that you do not intend to </w:t>
      </w:r>
      <w:r w:rsidR="00FB11BD">
        <w:t>provide</w:t>
      </w:r>
      <w:r w:rsidR="00CC03E6">
        <w:t>, remove the corresponding file in this directory.</w:t>
      </w:r>
    </w:p>
    <w:p w14:paraId="0AEA4D6D" w14:textId="44F192D4" w:rsidR="0069265E" w:rsidRDefault="0069265E" w:rsidP="0069265E">
      <w:pPr>
        <w:pStyle w:val="ListParagraph"/>
        <w:numPr>
          <w:ilvl w:val="1"/>
          <w:numId w:val="3"/>
        </w:numPr>
      </w:pPr>
      <w:r>
        <w:t xml:space="preserve">Likewise modify the </w:t>
      </w:r>
      <w:proofErr w:type="spellStart"/>
      <w:r>
        <w:t>urls</w:t>
      </w:r>
      <w:proofErr w:type="spellEnd"/>
      <w:r>
        <w:t xml:space="preserve"> in </w:t>
      </w:r>
      <w:proofErr w:type="spellStart"/>
      <w:r w:rsidR="00BD52AA" w:rsidRPr="00BD52AA">
        <w:rPr>
          <w:rFonts w:ascii="Courier New" w:hAnsi="Courier New" w:cs="Courier New"/>
        </w:rPr>
        <w:t>digby_infra</w:t>
      </w:r>
      <w:proofErr w:type="spellEnd"/>
      <w:r w:rsidR="00BD52AA" w:rsidRPr="00BD52AA">
        <w:rPr>
          <w:rFonts w:ascii="Courier New" w:hAnsi="Courier New" w:cs="Courier New"/>
        </w:rPr>
        <w:t>/</w:t>
      </w:r>
      <w:r w:rsidRPr="00BD52AA">
        <w:rPr>
          <w:rFonts w:ascii="Courier New" w:hAnsi="Courier New" w:cs="Courier New"/>
        </w:rPr>
        <w:t>containers/docker-</w:t>
      </w:r>
      <w:proofErr w:type="spellStart"/>
      <w:r w:rsidRPr="00BD52AA">
        <w:rPr>
          <w:rFonts w:ascii="Courier New" w:hAnsi="Courier New" w:cs="Courier New"/>
        </w:rPr>
        <w:t>compose.yml</w:t>
      </w:r>
      <w:proofErr w:type="spellEnd"/>
      <w:r>
        <w:t xml:space="preserve"> to match. Refer to </w:t>
      </w:r>
      <w:hyperlink r:id="rId15" w:history="1">
        <w:r w:rsidRPr="00711C26">
          <w:rPr>
            <w:rStyle w:val="Hyperlink"/>
            <w:b/>
            <w:bCs/>
          </w:rPr>
          <w:t>ghcr.io/</w:t>
        </w:r>
        <w:proofErr w:type="spellStart"/>
        <w:r w:rsidRPr="00711C26">
          <w:rPr>
            <w:rStyle w:val="Hyperlink"/>
            <w:b/>
            <w:bCs/>
          </w:rPr>
          <w:t>linuxserver</w:t>
        </w:r>
        <w:proofErr w:type="spellEnd"/>
        <w:r w:rsidRPr="00711C26">
          <w:rPr>
            <w:rStyle w:val="Hyperlink"/>
            <w:b/>
            <w:bCs/>
          </w:rPr>
          <w:t>/swag</w:t>
        </w:r>
      </w:hyperlink>
      <w:r>
        <w:rPr>
          <w:b/>
          <w:bCs/>
        </w:rPr>
        <w:t xml:space="preserve"> </w:t>
      </w:r>
      <w:r w:rsidRPr="0069265E">
        <w:t>for more information</w:t>
      </w:r>
      <w:r>
        <w:t xml:space="preserve"> if necessary. Note that the configuration is set up to use DNS validation</w:t>
      </w:r>
      <w:r w:rsidR="00FB11BD">
        <w:t xml:space="preserve"> for Let’s Encrypt.</w:t>
      </w:r>
    </w:p>
    <w:p w14:paraId="44C25169" w14:textId="23E24524" w:rsidR="00B2044E" w:rsidRDefault="00B2044E" w:rsidP="0069265E">
      <w:pPr>
        <w:pStyle w:val="ListParagraph"/>
        <w:numPr>
          <w:ilvl w:val="1"/>
          <w:numId w:val="3"/>
        </w:numPr>
      </w:pPr>
      <w:r>
        <w:t xml:space="preserve">Fix links in </w:t>
      </w:r>
      <w:proofErr w:type="spellStart"/>
      <w:r w:rsidRPr="00BD52AA">
        <w:rPr>
          <w:rFonts w:ascii="Courier New" w:hAnsi="Courier New" w:cs="Courier New"/>
        </w:rPr>
        <w:t>digby_infra</w:t>
      </w:r>
      <w:proofErr w:type="spellEnd"/>
      <w:r w:rsidRPr="00BD52AA">
        <w:rPr>
          <w:rFonts w:ascii="Courier New" w:hAnsi="Courier New" w:cs="Courier New"/>
        </w:rPr>
        <w:t>/containers/docker-</w:t>
      </w:r>
      <w:proofErr w:type="spellStart"/>
      <w:r w:rsidRPr="00BD52AA">
        <w:rPr>
          <w:rFonts w:ascii="Courier New" w:hAnsi="Courier New" w:cs="Courier New"/>
        </w:rPr>
        <w:t>compose.yml</w:t>
      </w:r>
      <w:proofErr w:type="spellEnd"/>
      <w:r>
        <w:rPr>
          <w:rFonts w:ascii="Courier New" w:hAnsi="Courier New" w:cs="Courier New"/>
        </w:rPr>
        <w:t xml:space="preserve"> </w:t>
      </w:r>
      <w:r>
        <w:rPr>
          <w:rFonts w:cstheme="minorHAnsi"/>
        </w:rPr>
        <w:t xml:space="preserve">if you need to change the home directory from </w:t>
      </w:r>
      <w:r w:rsidRPr="00B2044E">
        <w:rPr>
          <w:rFonts w:ascii="Courier New" w:hAnsi="Courier New" w:cs="Courier New"/>
        </w:rPr>
        <w:t>/root</w:t>
      </w:r>
      <w:r>
        <w:rPr>
          <w:rFonts w:cstheme="minorHAnsi"/>
        </w:rPr>
        <w:t>.</w:t>
      </w:r>
    </w:p>
    <w:p w14:paraId="036BD91C" w14:textId="6F82A034" w:rsidR="0069265E" w:rsidRDefault="0069265E" w:rsidP="0069265E">
      <w:pPr>
        <w:pStyle w:val="ListParagraph"/>
        <w:numPr>
          <w:ilvl w:val="1"/>
          <w:numId w:val="3"/>
        </w:numPr>
      </w:pPr>
      <w:r>
        <w:lastRenderedPageBreak/>
        <w:t xml:space="preserve">For the time being, set </w:t>
      </w:r>
      <w:r w:rsidRPr="008E38A3">
        <w:rPr>
          <w:rFonts w:ascii="Courier New" w:hAnsi="Courier New" w:cs="Courier New"/>
        </w:rPr>
        <w:t>STAGING</w:t>
      </w:r>
      <w:r>
        <w:t xml:space="preserve"> to </w:t>
      </w:r>
      <w:r w:rsidRPr="008E38A3">
        <w:rPr>
          <w:rFonts w:ascii="Courier New" w:hAnsi="Courier New" w:cs="Courier New"/>
        </w:rPr>
        <w:t>true</w:t>
      </w:r>
      <w:r>
        <w:t xml:space="preserve"> in </w:t>
      </w:r>
      <w:r w:rsidR="00BD52AA" w:rsidRPr="00BD52AA">
        <w:rPr>
          <w:rFonts w:ascii="Courier New" w:hAnsi="Courier New" w:cs="Courier New"/>
        </w:rPr>
        <w:t>docker-</w:t>
      </w:r>
      <w:proofErr w:type="spellStart"/>
      <w:r w:rsidR="00BD52AA" w:rsidRPr="00BD52AA">
        <w:rPr>
          <w:rFonts w:ascii="Courier New" w:hAnsi="Courier New" w:cs="Courier New"/>
        </w:rPr>
        <w:t>compose.yml</w:t>
      </w:r>
      <w:proofErr w:type="spellEnd"/>
      <w:r w:rsidR="00BD52AA">
        <w:t xml:space="preserve"> so that the Let’s Encrypt configuration can be tested without the risk of time-outs if it needs to be corrected.</w:t>
      </w:r>
    </w:p>
    <w:p w14:paraId="0148D8BD" w14:textId="5EC5CA1A" w:rsidR="00BD52AA" w:rsidRPr="00BD52AA" w:rsidRDefault="00BD52AA" w:rsidP="003947DF">
      <w:pPr>
        <w:pStyle w:val="ListParagraph"/>
        <w:numPr>
          <w:ilvl w:val="1"/>
          <w:numId w:val="3"/>
        </w:numPr>
      </w:pPr>
      <w:r>
        <w:t>Bring the infra up interactively</w:t>
      </w:r>
      <w:r w:rsidR="003947DF">
        <w:t>:</w:t>
      </w:r>
      <w:r w:rsidR="003947DF">
        <w:br/>
        <w:t xml:space="preserve">cd </w:t>
      </w:r>
      <w:proofErr w:type="spellStart"/>
      <w:r w:rsidR="003947DF">
        <w:t>d</w:t>
      </w:r>
      <w:r w:rsidRPr="003947DF">
        <w:rPr>
          <w:rFonts w:ascii="Courier New" w:hAnsi="Courier New" w:cs="Courier New"/>
        </w:rPr>
        <w:t>igby_infra</w:t>
      </w:r>
      <w:proofErr w:type="spellEnd"/>
      <w:r w:rsidRPr="003947DF">
        <w:rPr>
          <w:rFonts w:ascii="Courier New" w:hAnsi="Courier New" w:cs="Courier New"/>
        </w:rPr>
        <w:t>/con</w:t>
      </w:r>
      <w:r w:rsidR="003947DF">
        <w:rPr>
          <w:rFonts w:ascii="Courier New" w:hAnsi="Courier New" w:cs="Courier New"/>
        </w:rPr>
        <w:t>tainers</w:t>
      </w:r>
      <w:r w:rsidR="003947DF">
        <w:rPr>
          <w:rFonts w:ascii="Courier New" w:hAnsi="Courier New" w:cs="Courier New"/>
        </w:rPr>
        <w:br/>
        <w:t>docker-compose up</w:t>
      </w:r>
    </w:p>
    <w:p w14:paraId="6568443A" w14:textId="6F4380B7" w:rsidR="00BD52AA" w:rsidRDefault="00BD52AA" w:rsidP="0069265E">
      <w:pPr>
        <w:pStyle w:val="ListParagraph"/>
        <w:numPr>
          <w:ilvl w:val="1"/>
          <w:numId w:val="3"/>
        </w:numPr>
      </w:pPr>
      <w:r>
        <w:t>Review the output from this command and in particular check that the certificates were properly issued. Fix problems if necessary</w:t>
      </w:r>
    </w:p>
    <w:p w14:paraId="56CC20D6" w14:textId="561432FC" w:rsidR="001808D2" w:rsidRDefault="00BD52AA" w:rsidP="008E38A3">
      <w:pPr>
        <w:pStyle w:val="ListParagraph"/>
        <w:numPr>
          <w:ilvl w:val="1"/>
          <w:numId w:val="3"/>
        </w:numPr>
      </w:pPr>
      <w:r>
        <w:t xml:space="preserve">Once you are happy that certificates are properly issued, change </w:t>
      </w:r>
      <w:r w:rsidRPr="008E38A3">
        <w:rPr>
          <w:rFonts w:ascii="Courier New" w:hAnsi="Courier New" w:cs="Courier New"/>
        </w:rPr>
        <w:t>STA</w:t>
      </w:r>
      <w:r w:rsidR="008E38A3" w:rsidRPr="008E38A3">
        <w:rPr>
          <w:rFonts w:ascii="Courier New" w:hAnsi="Courier New" w:cs="Courier New"/>
        </w:rPr>
        <w:t>G</w:t>
      </w:r>
      <w:r w:rsidRPr="008E38A3">
        <w:rPr>
          <w:rFonts w:ascii="Courier New" w:hAnsi="Courier New" w:cs="Courier New"/>
        </w:rPr>
        <w:t>ING</w:t>
      </w:r>
      <w:r>
        <w:t xml:space="preserve"> to </w:t>
      </w:r>
      <w:r w:rsidRPr="008E38A3">
        <w:rPr>
          <w:rFonts w:ascii="Courier New" w:hAnsi="Courier New" w:cs="Courier New"/>
        </w:rPr>
        <w:t>false</w:t>
      </w:r>
      <w:r>
        <w:t xml:space="preserve"> in </w:t>
      </w:r>
      <w:r w:rsidRPr="00BD52AA">
        <w:rPr>
          <w:rFonts w:ascii="Courier New" w:hAnsi="Courier New" w:cs="Courier New"/>
        </w:rPr>
        <w:t>docker-</w:t>
      </w:r>
      <w:proofErr w:type="spellStart"/>
      <w:r w:rsidRPr="00BD52AA">
        <w:rPr>
          <w:rFonts w:ascii="Courier New" w:hAnsi="Courier New" w:cs="Courier New"/>
        </w:rPr>
        <w:t>compose.yml</w:t>
      </w:r>
      <w:proofErr w:type="spellEnd"/>
      <w:r>
        <w:t xml:space="preserve"> and bring the infra up as a service</w:t>
      </w:r>
      <w:r w:rsidR="001808D2">
        <w:t>:</w:t>
      </w:r>
      <w:r w:rsidR="001808D2">
        <w:br/>
      </w:r>
      <w:r w:rsidR="001808D2">
        <w:rPr>
          <w:rFonts w:ascii="Courier New" w:hAnsi="Courier New" w:cs="Courier New"/>
        </w:rPr>
        <w:t xml:space="preserve">cd </w:t>
      </w:r>
      <w:proofErr w:type="spellStart"/>
      <w:r w:rsidR="001808D2" w:rsidRPr="00BD52AA">
        <w:rPr>
          <w:rFonts w:ascii="Courier New" w:hAnsi="Courier New" w:cs="Courier New"/>
        </w:rPr>
        <w:t>digby_infra</w:t>
      </w:r>
      <w:proofErr w:type="spellEnd"/>
      <w:r w:rsidR="001808D2" w:rsidRPr="00BD52AA">
        <w:rPr>
          <w:rFonts w:ascii="Courier New" w:hAnsi="Courier New" w:cs="Courier New"/>
        </w:rPr>
        <w:t>/co</w:t>
      </w:r>
      <w:r w:rsidR="001808D2">
        <w:rPr>
          <w:rFonts w:ascii="Courier New" w:hAnsi="Courier New" w:cs="Courier New"/>
        </w:rPr>
        <w:t>ntainers</w:t>
      </w:r>
      <w:r w:rsidR="001808D2">
        <w:rPr>
          <w:rFonts w:ascii="Courier New" w:hAnsi="Courier New" w:cs="Courier New"/>
        </w:rPr>
        <w:br/>
      </w:r>
      <w:r w:rsidR="008E38A3" w:rsidRPr="008E38A3">
        <w:rPr>
          <w:rFonts w:ascii="Courier New" w:hAnsi="Courier New" w:cs="Courier New"/>
        </w:rPr>
        <w:t xml:space="preserve">docker-compose </w:t>
      </w:r>
      <w:r w:rsidR="001808D2">
        <w:rPr>
          <w:rFonts w:ascii="Courier New" w:hAnsi="Courier New" w:cs="Courier New"/>
        </w:rPr>
        <w:t xml:space="preserve">up </w:t>
      </w:r>
      <w:r w:rsidR="008E38A3" w:rsidRPr="008E38A3">
        <w:rPr>
          <w:rFonts w:ascii="Courier New" w:hAnsi="Courier New" w:cs="Courier New"/>
        </w:rPr>
        <w:t>-d</w:t>
      </w:r>
      <w:r w:rsidR="008E38A3">
        <w:t xml:space="preserve"> </w:t>
      </w:r>
    </w:p>
    <w:p w14:paraId="6206D87D" w14:textId="14396512" w:rsidR="008E38A3" w:rsidRDefault="008E38A3" w:rsidP="008E38A3">
      <w:pPr>
        <w:pStyle w:val="ListParagraph"/>
        <w:numPr>
          <w:ilvl w:val="1"/>
          <w:numId w:val="3"/>
        </w:numPr>
      </w:pPr>
      <w:r>
        <w:t xml:space="preserve">If you wish you can check the logs during </w:t>
      </w:r>
      <w:proofErr w:type="spellStart"/>
      <w:r>
        <w:t>startup</w:t>
      </w:r>
      <w:proofErr w:type="spellEnd"/>
      <w:r>
        <w:t xml:space="preserve"> with </w:t>
      </w:r>
      <w:r w:rsidRPr="008E38A3">
        <w:rPr>
          <w:rFonts w:ascii="Courier New" w:hAnsi="Courier New" w:cs="Courier New"/>
        </w:rPr>
        <w:t>docker-compose logs -f</w:t>
      </w:r>
      <w:r>
        <w:t>.</w:t>
      </w:r>
    </w:p>
    <w:p w14:paraId="6A263EEE" w14:textId="72B6A9E1" w:rsidR="008E38A3" w:rsidRDefault="00FB11BD" w:rsidP="008E38A3">
      <w:r>
        <w:t>To l</w:t>
      </w:r>
      <w:r w:rsidR="008E38A3">
        <w:t>og in to a container:</w:t>
      </w:r>
    </w:p>
    <w:p w14:paraId="79E0A53C" w14:textId="7D54229A" w:rsidR="008E38A3" w:rsidRDefault="008E38A3" w:rsidP="008E38A3">
      <w:pPr>
        <w:pStyle w:val="ListParagraph"/>
        <w:numPr>
          <w:ilvl w:val="1"/>
          <w:numId w:val="3"/>
        </w:numPr>
      </w:pPr>
      <w:r>
        <w:t xml:space="preserve">Use </w:t>
      </w:r>
      <w:r w:rsidRPr="008E38A3">
        <w:rPr>
          <w:rFonts w:ascii="Courier New" w:hAnsi="Courier New" w:cs="Courier New"/>
        </w:rPr>
        <w:t xml:space="preserve">docker </w:t>
      </w:r>
      <w:proofErr w:type="spellStart"/>
      <w:r w:rsidRPr="008E38A3">
        <w:rPr>
          <w:rFonts w:ascii="Courier New" w:hAnsi="Courier New" w:cs="Courier New"/>
        </w:rPr>
        <w:t>ps</w:t>
      </w:r>
      <w:proofErr w:type="spellEnd"/>
      <w:r>
        <w:t xml:space="preserve"> to find its id</w:t>
      </w:r>
    </w:p>
    <w:p w14:paraId="1FC072DF" w14:textId="718697E7" w:rsidR="008E38A3" w:rsidRDefault="008E38A3" w:rsidP="008E38A3">
      <w:pPr>
        <w:pStyle w:val="ListParagraph"/>
        <w:numPr>
          <w:ilvl w:val="1"/>
          <w:numId w:val="3"/>
        </w:numPr>
      </w:pPr>
      <w:r w:rsidRPr="008E38A3">
        <w:rPr>
          <w:rFonts w:ascii="Courier New" w:hAnsi="Courier New" w:cs="Courier New"/>
        </w:rPr>
        <w:t>docker exec -it &lt;id&gt; bash</w:t>
      </w:r>
    </w:p>
    <w:p w14:paraId="4B54E8DF" w14:textId="2A0F392F" w:rsidR="008E38A3" w:rsidRDefault="008E38A3" w:rsidP="008E38A3">
      <w:r>
        <w:t>Set up databases and passwords:</w:t>
      </w:r>
    </w:p>
    <w:p w14:paraId="25118C21" w14:textId="64A01AEA" w:rsidR="008E38A3" w:rsidRDefault="00FB11BD" w:rsidP="003B0F40">
      <w:pPr>
        <w:pStyle w:val="ListParagraph"/>
        <w:numPr>
          <w:ilvl w:val="1"/>
          <w:numId w:val="3"/>
        </w:numPr>
      </w:pPr>
      <w:r>
        <w:t>For this section, l</w:t>
      </w:r>
      <w:r w:rsidR="003B0F40">
        <w:t>og</w:t>
      </w:r>
      <w:r>
        <w:t xml:space="preserve"> </w:t>
      </w:r>
      <w:r w:rsidR="003B0F40">
        <w:t xml:space="preserve">in to the </w:t>
      </w:r>
      <w:proofErr w:type="spellStart"/>
      <w:r w:rsidR="003B0F40">
        <w:t>mariadb</w:t>
      </w:r>
      <w:proofErr w:type="spellEnd"/>
      <w:r w:rsidR="003B0F40">
        <w:t xml:space="preserve"> container, as above.</w:t>
      </w:r>
    </w:p>
    <w:p w14:paraId="219EF8FF" w14:textId="6D357EB6" w:rsidR="00466570" w:rsidRDefault="003B0F40" w:rsidP="00466570">
      <w:pPr>
        <w:pStyle w:val="ListParagraph"/>
        <w:numPr>
          <w:ilvl w:val="1"/>
          <w:numId w:val="3"/>
        </w:numPr>
      </w:pPr>
      <w:r>
        <w:t xml:space="preserve">Log in to </w:t>
      </w:r>
      <w:proofErr w:type="spellStart"/>
      <w:r>
        <w:t>mysql</w:t>
      </w:r>
      <w:proofErr w:type="spellEnd"/>
      <w:r>
        <w:t xml:space="preserve"> using the password predefined in docker-</w:t>
      </w:r>
      <w:proofErr w:type="spellStart"/>
      <w:r>
        <w:t>compose.yml</w:t>
      </w:r>
      <w:proofErr w:type="spellEnd"/>
      <w:r>
        <w:t xml:space="preserve"> (you are about to change this password: this is the last time it will be used)</w:t>
      </w:r>
      <w:r w:rsidR="00466570">
        <w:t xml:space="preserve">:  </w:t>
      </w:r>
      <w:r w:rsidR="00FB11BD">
        <w:br/>
      </w:r>
      <w:proofErr w:type="spellStart"/>
      <w:r w:rsidR="00466570" w:rsidRPr="00466570">
        <w:rPr>
          <w:rFonts w:ascii="Courier New" w:hAnsi="Courier New" w:cs="Courier New"/>
        </w:rPr>
        <w:t>mysql</w:t>
      </w:r>
      <w:proofErr w:type="spellEnd"/>
      <w:r w:rsidR="00466570" w:rsidRPr="00466570">
        <w:rPr>
          <w:rFonts w:ascii="Courier New" w:hAnsi="Courier New" w:cs="Courier New"/>
        </w:rPr>
        <w:t xml:space="preserve"> -u root -</w:t>
      </w:r>
      <w:proofErr w:type="spellStart"/>
      <w:r w:rsidR="00466570" w:rsidRPr="00466570">
        <w:rPr>
          <w:rFonts w:ascii="Courier New" w:hAnsi="Courier New" w:cs="Courier New"/>
        </w:rPr>
        <w:t>pgsdfgtwevdfg</w:t>
      </w:r>
      <w:proofErr w:type="spellEnd"/>
    </w:p>
    <w:p w14:paraId="3949A19B" w14:textId="579A157F" w:rsidR="003B0F40" w:rsidRDefault="006730A7" w:rsidP="003B0F40">
      <w:pPr>
        <w:pStyle w:val="ListParagraph"/>
        <w:numPr>
          <w:ilvl w:val="1"/>
          <w:numId w:val="3"/>
        </w:numPr>
      </w:pPr>
      <w:r>
        <w:t xml:space="preserve">Create 4 ‘hard’ passwords and make a note of them somewhere safe. These will be used for </w:t>
      </w:r>
      <w:proofErr w:type="spellStart"/>
      <w:r>
        <w:t>mysql</w:t>
      </w:r>
      <w:proofErr w:type="spellEnd"/>
      <w:r>
        <w:t xml:space="preserve"> root, and for the three databases.</w:t>
      </w:r>
    </w:p>
    <w:p w14:paraId="4D378BAB" w14:textId="313E5C2A" w:rsidR="006730A7" w:rsidRDefault="006730A7" w:rsidP="003B0F40">
      <w:pPr>
        <w:pStyle w:val="ListParagraph"/>
        <w:numPr>
          <w:ilvl w:val="1"/>
          <w:numId w:val="3"/>
        </w:numPr>
      </w:pPr>
      <w:r>
        <w:t>Create databases and users as follows, substituting your passwords:</w:t>
      </w:r>
    </w:p>
    <w:p w14:paraId="40628509" w14:textId="1E967294" w:rsidR="006730A7" w:rsidRDefault="006730A7" w:rsidP="006730A7">
      <w:pPr>
        <w:pStyle w:val="ListParagraph"/>
      </w:pPr>
    </w:p>
    <w:p w14:paraId="34CD5E21" w14:textId="2F673960"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ALTER USER 'root' IDENTIFIED BY '</w:t>
      </w:r>
      <w:r w:rsidR="00E21B76">
        <w:rPr>
          <w:rFonts w:ascii="Courier New" w:hAnsi="Courier New" w:cs="Courier New"/>
        </w:rPr>
        <w:t>&lt;</w:t>
      </w:r>
      <w:r>
        <w:rPr>
          <w:rFonts w:ascii="Courier New" w:hAnsi="Courier New" w:cs="Courier New"/>
        </w:rPr>
        <w:t>password</w:t>
      </w:r>
      <w:r w:rsidR="00E21B76">
        <w:rPr>
          <w:rFonts w:ascii="Courier New" w:hAnsi="Courier New" w:cs="Courier New"/>
        </w:rPr>
        <w:t>&gt;</w:t>
      </w:r>
      <w:proofErr w:type="gramStart"/>
      <w:r w:rsidRPr="00466570">
        <w:rPr>
          <w:rFonts w:ascii="Courier New" w:hAnsi="Courier New" w:cs="Courier New"/>
        </w:rPr>
        <w:t>';</w:t>
      </w:r>
      <w:proofErr w:type="gramEnd"/>
    </w:p>
    <w:p w14:paraId="45A0E371" w14:textId="0A245896"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CREATE USER '</w:t>
      </w:r>
      <w:proofErr w:type="spellStart"/>
      <w:r w:rsidRPr="00466570">
        <w:rPr>
          <w:rFonts w:ascii="Courier New" w:hAnsi="Courier New" w:cs="Courier New"/>
        </w:rPr>
        <w:t>ogrdb</w:t>
      </w:r>
      <w:proofErr w:type="spellEnd"/>
      <w:r w:rsidRPr="00466570">
        <w:rPr>
          <w:rFonts w:ascii="Courier New" w:hAnsi="Courier New" w:cs="Courier New"/>
        </w:rPr>
        <w:t>' IDENTIFIED BY '</w:t>
      </w:r>
      <w:r w:rsidR="00E21B76">
        <w:rPr>
          <w:rFonts w:ascii="Courier New" w:hAnsi="Courier New" w:cs="Courier New"/>
        </w:rPr>
        <w:t>&lt;</w:t>
      </w:r>
      <w:r>
        <w:rPr>
          <w:rFonts w:ascii="Courier New" w:hAnsi="Courier New" w:cs="Courier New"/>
        </w:rPr>
        <w:t>password</w:t>
      </w:r>
      <w:r w:rsidR="00E21B76">
        <w:rPr>
          <w:rFonts w:ascii="Courier New" w:hAnsi="Courier New" w:cs="Courier New"/>
        </w:rPr>
        <w:t>&gt;</w:t>
      </w:r>
      <w:proofErr w:type="gramStart"/>
      <w:r w:rsidRPr="00466570">
        <w:rPr>
          <w:rFonts w:ascii="Courier New" w:hAnsi="Courier New" w:cs="Courier New"/>
        </w:rPr>
        <w:t>';</w:t>
      </w:r>
      <w:proofErr w:type="gramEnd"/>
    </w:p>
    <w:p w14:paraId="48423C85" w14:textId="252EA95F"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CREATE USER '</w:t>
      </w:r>
      <w:proofErr w:type="spellStart"/>
      <w:r w:rsidRPr="00466570">
        <w:rPr>
          <w:rFonts w:ascii="Courier New" w:hAnsi="Courier New" w:cs="Courier New"/>
        </w:rPr>
        <w:t>digby</w:t>
      </w:r>
      <w:proofErr w:type="spellEnd"/>
      <w:r w:rsidRPr="00466570">
        <w:rPr>
          <w:rFonts w:ascii="Courier New" w:hAnsi="Courier New" w:cs="Courier New"/>
        </w:rPr>
        <w:t>' IDENTIFIED BY '</w:t>
      </w:r>
      <w:r w:rsidR="00E21B76">
        <w:rPr>
          <w:rFonts w:ascii="Courier New" w:hAnsi="Courier New" w:cs="Courier New"/>
        </w:rPr>
        <w:t>&lt;</w:t>
      </w:r>
      <w:r>
        <w:rPr>
          <w:rFonts w:ascii="Courier New" w:hAnsi="Courier New" w:cs="Courier New"/>
        </w:rPr>
        <w:t>password</w:t>
      </w:r>
      <w:r w:rsidR="00E21B76">
        <w:rPr>
          <w:rFonts w:ascii="Courier New" w:hAnsi="Courier New" w:cs="Courier New"/>
        </w:rPr>
        <w:t>&gt;</w:t>
      </w:r>
      <w:proofErr w:type="gramStart"/>
      <w:r w:rsidRPr="00466570">
        <w:rPr>
          <w:rFonts w:ascii="Courier New" w:hAnsi="Courier New" w:cs="Courier New"/>
        </w:rPr>
        <w:t>';</w:t>
      </w:r>
      <w:proofErr w:type="gramEnd"/>
    </w:p>
    <w:p w14:paraId="30188552" w14:textId="7AB8F8D3"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CREATE USER '</w:t>
      </w:r>
      <w:proofErr w:type="spellStart"/>
      <w:r w:rsidRPr="00466570">
        <w:rPr>
          <w:rFonts w:ascii="Courier New" w:hAnsi="Courier New" w:cs="Courier New"/>
        </w:rPr>
        <w:t>wordpress</w:t>
      </w:r>
      <w:proofErr w:type="spellEnd"/>
      <w:r w:rsidRPr="00466570">
        <w:rPr>
          <w:rFonts w:ascii="Courier New" w:hAnsi="Courier New" w:cs="Courier New"/>
        </w:rPr>
        <w:t>' IDENTIFIED BY '</w:t>
      </w:r>
      <w:r w:rsidR="00E21B76">
        <w:rPr>
          <w:rFonts w:ascii="Courier New" w:hAnsi="Courier New" w:cs="Courier New"/>
        </w:rPr>
        <w:t>&lt;</w:t>
      </w:r>
      <w:r>
        <w:rPr>
          <w:rFonts w:ascii="Courier New" w:hAnsi="Courier New" w:cs="Courier New"/>
        </w:rPr>
        <w:t>password</w:t>
      </w:r>
      <w:r w:rsidR="00E21B76">
        <w:rPr>
          <w:rFonts w:ascii="Courier New" w:hAnsi="Courier New" w:cs="Courier New"/>
        </w:rPr>
        <w:t>&gt;</w:t>
      </w:r>
      <w:proofErr w:type="gramStart"/>
      <w:r w:rsidRPr="00466570">
        <w:rPr>
          <w:rFonts w:ascii="Courier New" w:hAnsi="Courier New" w:cs="Courier New"/>
        </w:rPr>
        <w:t>';</w:t>
      </w:r>
      <w:proofErr w:type="gramEnd"/>
    </w:p>
    <w:p w14:paraId="37BF6DCF" w14:textId="77777777" w:rsidR="00466570" w:rsidRPr="00466570" w:rsidRDefault="00466570" w:rsidP="00466570">
      <w:pPr>
        <w:pStyle w:val="ListParagraph"/>
        <w:ind w:left="1440"/>
        <w:rPr>
          <w:rFonts w:ascii="Courier New" w:hAnsi="Courier New" w:cs="Courier New"/>
        </w:rPr>
      </w:pPr>
    </w:p>
    <w:p w14:paraId="45E481EE" w14:textId="77777777"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 xml:space="preserve">CREATE DATABASE </w:t>
      </w:r>
      <w:proofErr w:type="spellStart"/>
      <w:proofErr w:type="gramStart"/>
      <w:r w:rsidRPr="00466570">
        <w:rPr>
          <w:rFonts w:ascii="Courier New" w:hAnsi="Courier New" w:cs="Courier New"/>
        </w:rPr>
        <w:t>ogrdb</w:t>
      </w:r>
      <w:proofErr w:type="spellEnd"/>
      <w:r w:rsidRPr="00466570">
        <w:rPr>
          <w:rFonts w:ascii="Courier New" w:hAnsi="Courier New" w:cs="Courier New"/>
        </w:rPr>
        <w:t>;</w:t>
      </w:r>
      <w:proofErr w:type="gramEnd"/>
    </w:p>
    <w:p w14:paraId="6A59583B" w14:textId="77777777"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 xml:space="preserve">GRANT ALL PRIVILEGES ON </w:t>
      </w:r>
      <w:proofErr w:type="gramStart"/>
      <w:r w:rsidRPr="00466570">
        <w:rPr>
          <w:rFonts w:ascii="Courier New" w:hAnsi="Courier New" w:cs="Courier New"/>
        </w:rPr>
        <w:t>ogrdb.*</w:t>
      </w:r>
      <w:proofErr w:type="gramEnd"/>
      <w:r w:rsidRPr="00466570">
        <w:rPr>
          <w:rFonts w:ascii="Courier New" w:hAnsi="Courier New" w:cs="Courier New"/>
        </w:rPr>
        <w:t xml:space="preserve"> TO '</w:t>
      </w:r>
      <w:proofErr w:type="spellStart"/>
      <w:r w:rsidRPr="00466570">
        <w:rPr>
          <w:rFonts w:ascii="Courier New" w:hAnsi="Courier New" w:cs="Courier New"/>
        </w:rPr>
        <w:t>ogrdb</w:t>
      </w:r>
      <w:proofErr w:type="spellEnd"/>
      <w:r w:rsidRPr="00466570">
        <w:rPr>
          <w:rFonts w:ascii="Courier New" w:hAnsi="Courier New" w:cs="Courier New"/>
        </w:rPr>
        <w:t>';</w:t>
      </w:r>
    </w:p>
    <w:p w14:paraId="009AC84C" w14:textId="77777777"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 xml:space="preserve">CREATE DATABASE </w:t>
      </w:r>
      <w:proofErr w:type="spellStart"/>
      <w:proofErr w:type="gramStart"/>
      <w:r w:rsidRPr="00466570">
        <w:rPr>
          <w:rFonts w:ascii="Courier New" w:hAnsi="Courier New" w:cs="Courier New"/>
        </w:rPr>
        <w:t>digby</w:t>
      </w:r>
      <w:proofErr w:type="spellEnd"/>
      <w:r w:rsidRPr="00466570">
        <w:rPr>
          <w:rFonts w:ascii="Courier New" w:hAnsi="Courier New" w:cs="Courier New"/>
        </w:rPr>
        <w:t>;</w:t>
      </w:r>
      <w:proofErr w:type="gramEnd"/>
    </w:p>
    <w:p w14:paraId="4D02BE8F" w14:textId="77777777"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 xml:space="preserve">GRANT ALL PRIVILEGES ON </w:t>
      </w:r>
      <w:proofErr w:type="gramStart"/>
      <w:r w:rsidRPr="00466570">
        <w:rPr>
          <w:rFonts w:ascii="Courier New" w:hAnsi="Courier New" w:cs="Courier New"/>
        </w:rPr>
        <w:t>digby.*</w:t>
      </w:r>
      <w:proofErr w:type="gramEnd"/>
      <w:r w:rsidRPr="00466570">
        <w:rPr>
          <w:rFonts w:ascii="Courier New" w:hAnsi="Courier New" w:cs="Courier New"/>
        </w:rPr>
        <w:t xml:space="preserve"> TO '</w:t>
      </w:r>
      <w:proofErr w:type="spellStart"/>
      <w:r w:rsidRPr="00466570">
        <w:rPr>
          <w:rFonts w:ascii="Courier New" w:hAnsi="Courier New" w:cs="Courier New"/>
        </w:rPr>
        <w:t>digby</w:t>
      </w:r>
      <w:proofErr w:type="spellEnd"/>
      <w:r w:rsidRPr="00466570">
        <w:rPr>
          <w:rFonts w:ascii="Courier New" w:hAnsi="Courier New" w:cs="Courier New"/>
        </w:rPr>
        <w:t>';</w:t>
      </w:r>
    </w:p>
    <w:p w14:paraId="7D556191" w14:textId="77777777"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 xml:space="preserve">CREATE DATABASE </w:t>
      </w:r>
      <w:proofErr w:type="spellStart"/>
      <w:proofErr w:type="gramStart"/>
      <w:r w:rsidRPr="00466570">
        <w:rPr>
          <w:rFonts w:ascii="Courier New" w:hAnsi="Courier New" w:cs="Courier New"/>
        </w:rPr>
        <w:t>wordpress</w:t>
      </w:r>
      <w:proofErr w:type="spellEnd"/>
      <w:r w:rsidRPr="00466570">
        <w:rPr>
          <w:rFonts w:ascii="Courier New" w:hAnsi="Courier New" w:cs="Courier New"/>
        </w:rPr>
        <w:t>;</w:t>
      </w:r>
      <w:proofErr w:type="gramEnd"/>
    </w:p>
    <w:p w14:paraId="4F8CF960" w14:textId="77777777" w:rsidR="00466570" w:rsidRPr="00466570" w:rsidRDefault="00466570" w:rsidP="00466570">
      <w:pPr>
        <w:pStyle w:val="ListParagraph"/>
        <w:ind w:left="1440"/>
        <w:rPr>
          <w:rFonts w:ascii="Courier New" w:hAnsi="Courier New" w:cs="Courier New"/>
        </w:rPr>
      </w:pPr>
      <w:r w:rsidRPr="00466570">
        <w:rPr>
          <w:rFonts w:ascii="Courier New" w:hAnsi="Courier New" w:cs="Courier New"/>
        </w:rPr>
        <w:t xml:space="preserve">GRANT ALL PRIVILEGES ON </w:t>
      </w:r>
      <w:proofErr w:type="gramStart"/>
      <w:r w:rsidRPr="00466570">
        <w:rPr>
          <w:rFonts w:ascii="Courier New" w:hAnsi="Courier New" w:cs="Courier New"/>
        </w:rPr>
        <w:t>wordpress.*</w:t>
      </w:r>
      <w:proofErr w:type="gramEnd"/>
      <w:r w:rsidRPr="00466570">
        <w:rPr>
          <w:rFonts w:ascii="Courier New" w:hAnsi="Courier New" w:cs="Courier New"/>
        </w:rPr>
        <w:t xml:space="preserve"> TO '</w:t>
      </w:r>
      <w:proofErr w:type="spellStart"/>
      <w:r w:rsidRPr="00466570">
        <w:rPr>
          <w:rFonts w:ascii="Courier New" w:hAnsi="Courier New" w:cs="Courier New"/>
        </w:rPr>
        <w:t>wordpress</w:t>
      </w:r>
      <w:proofErr w:type="spellEnd"/>
      <w:r w:rsidRPr="00466570">
        <w:rPr>
          <w:rFonts w:ascii="Courier New" w:hAnsi="Courier New" w:cs="Courier New"/>
        </w:rPr>
        <w:t>';</w:t>
      </w:r>
    </w:p>
    <w:p w14:paraId="6E47C1E5" w14:textId="77777777" w:rsidR="00466570" w:rsidRPr="00466570" w:rsidRDefault="00466570" w:rsidP="00466570">
      <w:pPr>
        <w:pStyle w:val="ListParagraph"/>
        <w:ind w:left="1440"/>
        <w:rPr>
          <w:rFonts w:ascii="Courier New" w:hAnsi="Courier New" w:cs="Courier New"/>
        </w:rPr>
      </w:pPr>
    </w:p>
    <w:p w14:paraId="0CB6561C" w14:textId="3887E951" w:rsidR="006730A7" w:rsidRDefault="00466570" w:rsidP="00466570">
      <w:pPr>
        <w:pStyle w:val="ListParagraph"/>
        <w:ind w:left="1440"/>
        <w:rPr>
          <w:rFonts w:ascii="Courier New" w:hAnsi="Courier New" w:cs="Courier New"/>
        </w:rPr>
      </w:pPr>
      <w:r w:rsidRPr="00466570">
        <w:rPr>
          <w:rFonts w:ascii="Courier New" w:hAnsi="Courier New" w:cs="Courier New"/>
        </w:rPr>
        <w:t xml:space="preserve">FLUSH </w:t>
      </w:r>
      <w:proofErr w:type="gramStart"/>
      <w:r w:rsidRPr="00466570">
        <w:rPr>
          <w:rFonts w:ascii="Courier New" w:hAnsi="Courier New" w:cs="Courier New"/>
        </w:rPr>
        <w:t>PRIVILEGES;</w:t>
      </w:r>
      <w:proofErr w:type="gramEnd"/>
    </w:p>
    <w:p w14:paraId="56A917B6" w14:textId="384B080D" w:rsidR="00466570" w:rsidRDefault="00466570" w:rsidP="00466570">
      <w:pPr>
        <w:pStyle w:val="ListParagraph"/>
        <w:numPr>
          <w:ilvl w:val="1"/>
          <w:numId w:val="3"/>
        </w:numPr>
      </w:pPr>
      <w:r>
        <w:t xml:space="preserve">Note that the response to each line is </w:t>
      </w:r>
      <w:r w:rsidRPr="00466570">
        <w:rPr>
          <w:b/>
          <w:bCs/>
        </w:rPr>
        <w:t>always</w:t>
      </w:r>
      <w:r>
        <w:t xml:space="preserve"> ‘Query OK’. Check carefully to see if any errors are reported and fix if necessary.</w:t>
      </w:r>
    </w:p>
    <w:p w14:paraId="1F559AF2" w14:textId="1FF33093" w:rsidR="003947DF" w:rsidRDefault="003947DF" w:rsidP="003947DF">
      <w:r>
        <w:t>2.</w:t>
      </w:r>
      <w:r w:rsidR="004237C9">
        <w:t>5</w:t>
      </w:r>
      <w:r>
        <w:t xml:space="preserve"> Configuration of </w:t>
      </w:r>
      <w:proofErr w:type="spellStart"/>
      <w:r>
        <w:t>Wordpress</w:t>
      </w:r>
      <w:proofErr w:type="spellEnd"/>
    </w:p>
    <w:p w14:paraId="2E5FEF3B" w14:textId="13A515AF" w:rsidR="00FB11BD" w:rsidRDefault="00FB11BD" w:rsidP="003947DF">
      <w:pPr>
        <w:pStyle w:val="ListParagraph"/>
        <w:numPr>
          <w:ilvl w:val="1"/>
          <w:numId w:val="3"/>
        </w:numPr>
      </w:pPr>
      <w:r>
        <w:t>Log out of the container</w:t>
      </w:r>
    </w:p>
    <w:p w14:paraId="13ABCAB1" w14:textId="31809EFC" w:rsidR="003947DF" w:rsidRPr="003947DF" w:rsidRDefault="003947DF" w:rsidP="003947DF">
      <w:pPr>
        <w:pStyle w:val="ListParagraph"/>
        <w:numPr>
          <w:ilvl w:val="1"/>
          <w:numId w:val="3"/>
        </w:numPr>
      </w:pPr>
      <w:r>
        <w:t>Take the infra down:</w:t>
      </w:r>
      <w:r>
        <w:br/>
        <w:t xml:space="preserve">cd </w:t>
      </w:r>
      <w:proofErr w:type="spellStart"/>
      <w:r>
        <w:t>d</w:t>
      </w:r>
      <w:r w:rsidRPr="003947DF">
        <w:rPr>
          <w:rFonts w:ascii="Courier New" w:hAnsi="Courier New" w:cs="Courier New"/>
        </w:rPr>
        <w:t>igby_infra</w:t>
      </w:r>
      <w:proofErr w:type="spellEnd"/>
      <w:r w:rsidRPr="003947DF">
        <w:rPr>
          <w:rFonts w:ascii="Courier New" w:hAnsi="Courier New" w:cs="Courier New"/>
        </w:rPr>
        <w:t>/con</w:t>
      </w:r>
      <w:r>
        <w:rPr>
          <w:rFonts w:ascii="Courier New" w:hAnsi="Courier New" w:cs="Courier New"/>
        </w:rPr>
        <w:t>tainers</w:t>
      </w:r>
      <w:r>
        <w:rPr>
          <w:rFonts w:ascii="Courier New" w:hAnsi="Courier New" w:cs="Courier New"/>
        </w:rPr>
        <w:br/>
        <w:t>docker-compose down</w:t>
      </w:r>
    </w:p>
    <w:p w14:paraId="0607A83C" w14:textId="5B1EC445" w:rsidR="003947DF" w:rsidRDefault="003947DF" w:rsidP="003947DF">
      <w:pPr>
        <w:pStyle w:val="ListParagraph"/>
        <w:numPr>
          <w:ilvl w:val="1"/>
          <w:numId w:val="3"/>
        </w:numPr>
        <w:rPr>
          <w:rFonts w:cstheme="minorHAnsi"/>
        </w:rPr>
      </w:pPr>
      <w:r>
        <w:rPr>
          <w:rFonts w:cstheme="minorHAnsi"/>
        </w:rPr>
        <w:lastRenderedPageBreak/>
        <w:t>In docker-</w:t>
      </w:r>
      <w:proofErr w:type="spellStart"/>
      <w:r>
        <w:rPr>
          <w:rFonts w:cstheme="minorHAnsi"/>
        </w:rPr>
        <w:t>compose.yml</w:t>
      </w:r>
      <w:proofErr w:type="spellEnd"/>
      <w:r>
        <w:rPr>
          <w:rFonts w:cstheme="minorHAnsi"/>
        </w:rPr>
        <w:t xml:space="preserve">, </w:t>
      </w:r>
      <w:r w:rsidR="00FB2F0D">
        <w:rPr>
          <w:rFonts w:cstheme="minorHAnsi"/>
        </w:rPr>
        <w:t xml:space="preserve">set MYSQL_ROOT_PASSWORD and WORDPRESS_DB_PASSWORD </w:t>
      </w:r>
      <w:r>
        <w:rPr>
          <w:rFonts w:cstheme="minorHAnsi"/>
        </w:rPr>
        <w:t>to the one</w:t>
      </w:r>
      <w:r w:rsidR="00FB2F0D">
        <w:rPr>
          <w:rFonts w:cstheme="minorHAnsi"/>
        </w:rPr>
        <w:t>s</w:t>
      </w:r>
      <w:r>
        <w:rPr>
          <w:rFonts w:cstheme="minorHAnsi"/>
        </w:rPr>
        <w:t xml:space="preserve"> you chose above.</w:t>
      </w:r>
    </w:p>
    <w:p w14:paraId="38EEEFDA" w14:textId="14A26371" w:rsidR="003947DF" w:rsidRPr="001964DF" w:rsidRDefault="003947DF" w:rsidP="003947DF">
      <w:pPr>
        <w:pStyle w:val="ListParagraph"/>
        <w:numPr>
          <w:ilvl w:val="1"/>
          <w:numId w:val="3"/>
        </w:numPr>
      </w:pPr>
      <w:r>
        <w:t xml:space="preserve">Restart the infra: </w:t>
      </w:r>
      <w:r>
        <w:rPr>
          <w:rFonts w:ascii="Courier New" w:hAnsi="Courier New" w:cs="Courier New"/>
        </w:rPr>
        <w:t>docker-compose up -d</w:t>
      </w:r>
    </w:p>
    <w:p w14:paraId="34CD9E66" w14:textId="750E5242" w:rsidR="001964DF" w:rsidRDefault="001964DF" w:rsidP="003947DF">
      <w:pPr>
        <w:pStyle w:val="ListParagraph"/>
        <w:numPr>
          <w:ilvl w:val="1"/>
          <w:numId w:val="3"/>
        </w:numPr>
        <w:rPr>
          <w:rFonts w:cstheme="minorHAnsi"/>
        </w:rPr>
      </w:pPr>
      <w:r w:rsidRPr="001964DF">
        <w:rPr>
          <w:rFonts w:cstheme="minorHAnsi"/>
        </w:rPr>
        <w:t xml:space="preserve">Browse to the </w:t>
      </w:r>
      <w:proofErr w:type="spellStart"/>
      <w:r w:rsidRPr="001964DF">
        <w:rPr>
          <w:rFonts w:cstheme="minorHAnsi"/>
        </w:rPr>
        <w:t>Wordpress</w:t>
      </w:r>
      <w:proofErr w:type="spellEnd"/>
      <w:r w:rsidRPr="001964DF">
        <w:rPr>
          <w:rFonts w:cstheme="minorHAnsi"/>
        </w:rPr>
        <w:t xml:space="preserve"> URL.</w:t>
      </w:r>
      <w:r>
        <w:rPr>
          <w:rFonts w:cstheme="minorHAnsi"/>
        </w:rPr>
        <w:t xml:space="preserve"> You will be prompted to select the language and to configure a management account.</w:t>
      </w:r>
    </w:p>
    <w:p w14:paraId="4176A6B0" w14:textId="2843CE97" w:rsidR="00545476" w:rsidRDefault="00545476" w:rsidP="00545476">
      <w:pPr>
        <w:rPr>
          <w:rFonts w:cstheme="minorHAnsi"/>
        </w:rPr>
      </w:pPr>
      <w:r>
        <w:rPr>
          <w:rFonts w:cstheme="minorHAnsi"/>
        </w:rPr>
        <w:t xml:space="preserve">At this point, </w:t>
      </w:r>
      <w:proofErr w:type="spellStart"/>
      <w:r>
        <w:rPr>
          <w:rFonts w:cstheme="minorHAnsi"/>
        </w:rPr>
        <w:t>Wordpress</w:t>
      </w:r>
      <w:proofErr w:type="spellEnd"/>
      <w:r>
        <w:rPr>
          <w:rFonts w:cstheme="minorHAnsi"/>
        </w:rPr>
        <w:t xml:space="preserve"> can be configured with any plugins and styles that you wish to use. Here we’ll describe the minimum configuration necessary for operation with OGRDB and </w:t>
      </w:r>
      <w:proofErr w:type="spellStart"/>
      <w:r>
        <w:rPr>
          <w:rFonts w:cstheme="minorHAnsi"/>
        </w:rPr>
        <w:t>VDJbase</w:t>
      </w:r>
      <w:proofErr w:type="spellEnd"/>
      <w:r>
        <w:rPr>
          <w:rFonts w:cstheme="minorHAnsi"/>
        </w:rPr>
        <w:t>:</w:t>
      </w:r>
    </w:p>
    <w:p w14:paraId="48B9AB1C" w14:textId="44C32E4F" w:rsidR="00545476" w:rsidRDefault="00545476" w:rsidP="00545476">
      <w:pPr>
        <w:pStyle w:val="ListParagraph"/>
        <w:numPr>
          <w:ilvl w:val="1"/>
          <w:numId w:val="3"/>
        </w:numPr>
        <w:rPr>
          <w:rFonts w:cstheme="minorHAnsi"/>
        </w:rPr>
      </w:pPr>
      <w:r>
        <w:rPr>
          <w:rFonts w:cstheme="minorHAnsi"/>
        </w:rPr>
        <w:t xml:space="preserve">Install a backup service. We recommend the free version of </w:t>
      </w:r>
      <w:hyperlink r:id="rId16" w:history="1">
        <w:proofErr w:type="spellStart"/>
        <w:r w:rsidRPr="00545476">
          <w:rPr>
            <w:rStyle w:val="Hyperlink"/>
            <w:rFonts w:cstheme="minorHAnsi"/>
          </w:rPr>
          <w:t>UpdraftPlus</w:t>
        </w:r>
        <w:proofErr w:type="spellEnd"/>
      </w:hyperlink>
      <w:r>
        <w:rPr>
          <w:rFonts w:cstheme="minorHAnsi"/>
        </w:rPr>
        <w:t>. Backups should be directed to the local folder /backup, from where they will be picked up by the overall infra backup system (described later in this document)</w:t>
      </w:r>
      <w:r w:rsidR="00BF5CF2">
        <w:rPr>
          <w:rFonts w:cstheme="minorHAnsi"/>
        </w:rPr>
        <w:t xml:space="preserve">: you therefore do not need </w:t>
      </w:r>
      <w:r w:rsidR="00AD7BFC">
        <w:rPr>
          <w:rFonts w:cstheme="minorHAnsi"/>
        </w:rPr>
        <w:t>t</w:t>
      </w:r>
      <w:r w:rsidR="00BF5CF2">
        <w:rPr>
          <w:rFonts w:cstheme="minorHAnsi"/>
        </w:rPr>
        <w:t xml:space="preserve">o save many backups in /backup, perhaps just </w:t>
      </w:r>
      <w:r w:rsidR="00AD7BFC">
        <w:rPr>
          <w:rFonts w:cstheme="minorHAnsi"/>
        </w:rPr>
        <w:t>2-3</w:t>
      </w:r>
      <w:r w:rsidR="00BF5CF2">
        <w:rPr>
          <w:rFonts w:cstheme="minorHAnsi"/>
        </w:rPr>
        <w:t xml:space="preserve"> days</w:t>
      </w:r>
      <w:r>
        <w:rPr>
          <w:rFonts w:cstheme="minorHAnsi"/>
        </w:rPr>
        <w:t>.</w:t>
      </w:r>
    </w:p>
    <w:p w14:paraId="4C59350C" w14:textId="2AD50688" w:rsidR="00545476" w:rsidRDefault="007A6660" w:rsidP="00545476">
      <w:pPr>
        <w:pStyle w:val="ListParagraph"/>
        <w:numPr>
          <w:ilvl w:val="1"/>
          <w:numId w:val="3"/>
        </w:numPr>
        <w:rPr>
          <w:rFonts w:cstheme="minorHAnsi"/>
        </w:rPr>
      </w:pPr>
      <w:r>
        <w:rPr>
          <w:rFonts w:cstheme="minorHAnsi"/>
        </w:rPr>
        <w:t xml:space="preserve">From the </w:t>
      </w:r>
      <w:r w:rsidR="00AC64B0">
        <w:rPr>
          <w:rFonts w:cstheme="minorHAnsi"/>
        </w:rPr>
        <w:t>Posts/</w:t>
      </w:r>
      <w:r>
        <w:rPr>
          <w:rFonts w:cstheme="minorHAnsi"/>
        </w:rPr>
        <w:t xml:space="preserve">Categories menu, create </w:t>
      </w:r>
      <w:r w:rsidR="00866570">
        <w:rPr>
          <w:rFonts w:cstheme="minorHAnsi"/>
        </w:rPr>
        <w:t>three</w:t>
      </w:r>
      <w:r>
        <w:rPr>
          <w:rFonts w:cstheme="minorHAnsi"/>
        </w:rPr>
        <w:t xml:space="preserve"> categories: </w:t>
      </w:r>
      <w:proofErr w:type="spellStart"/>
      <w:r>
        <w:rPr>
          <w:rFonts w:cstheme="minorHAnsi"/>
        </w:rPr>
        <w:t>VDJbase</w:t>
      </w:r>
      <w:proofErr w:type="spellEnd"/>
      <w:r>
        <w:rPr>
          <w:rFonts w:cstheme="minorHAnsi"/>
        </w:rPr>
        <w:t xml:space="preserve"> News, </w:t>
      </w:r>
      <w:proofErr w:type="spellStart"/>
      <w:r>
        <w:rPr>
          <w:rFonts w:cstheme="minorHAnsi"/>
        </w:rPr>
        <w:t>VDJbase</w:t>
      </w:r>
      <w:proofErr w:type="spellEnd"/>
      <w:r>
        <w:rPr>
          <w:rFonts w:cstheme="minorHAnsi"/>
        </w:rPr>
        <w:t xml:space="preserve"> Help, OGRDB News. </w:t>
      </w:r>
      <w:r w:rsidR="00F507C1">
        <w:rPr>
          <w:rFonts w:cstheme="minorHAnsi"/>
        </w:rPr>
        <w:t xml:space="preserve">The slug names must be set to </w:t>
      </w:r>
      <w:proofErr w:type="spellStart"/>
      <w:r w:rsidR="00F507C1">
        <w:rPr>
          <w:rFonts w:cstheme="minorHAnsi"/>
        </w:rPr>
        <w:t>vdjbase</w:t>
      </w:r>
      <w:r w:rsidR="000631C4">
        <w:rPr>
          <w:rFonts w:cstheme="minorHAnsi"/>
        </w:rPr>
        <w:t>_</w:t>
      </w:r>
      <w:r w:rsidR="00F507C1">
        <w:rPr>
          <w:rFonts w:cstheme="minorHAnsi"/>
        </w:rPr>
        <w:t>news</w:t>
      </w:r>
      <w:proofErr w:type="spellEnd"/>
      <w:r w:rsidR="00F507C1">
        <w:rPr>
          <w:rFonts w:cstheme="minorHAnsi"/>
        </w:rPr>
        <w:t xml:space="preserve">, </w:t>
      </w:r>
      <w:proofErr w:type="spellStart"/>
      <w:r w:rsidR="00F507C1">
        <w:rPr>
          <w:rFonts w:cstheme="minorHAnsi"/>
        </w:rPr>
        <w:t>vdjbase</w:t>
      </w:r>
      <w:r w:rsidR="000631C4">
        <w:rPr>
          <w:rFonts w:cstheme="minorHAnsi"/>
        </w:rPr>
        <w:t>_</w:t>
      </w:r>
      <w:r w:rsidR="00F507C1">
        <w:rPr>
          <w:rFonts w:cstheme="minorHAnsi"/>
        </w:rPr>
        <w:t>help</w:t>
      </w:r>
      <w:proofErr w:type="spellEnd"/>
      <w:r w:rsidR="00F507C1">
        <w:rPr>
          <w:rFonts w:cstheme="minorHAnsi"/>
        </w:rPr>
        <w:t xml:space="preserve">, </w:t>
      </w:r>
      <w:proofErr w:type="spellStart"/>
      <w:r w:rsidR="00F507C1">
        <w:rPr>
          <w:rFonts w:cstheme="minorHAnsi"/>
        </w:rPr>
        <w:t>ogrdb</w:t>
      </w:r>
      <w:r w:rsidR="000631C4">
        <w:rPr>
          <w:rFonts w:cstheme="minorHAnsi"/>
        </w:rPr>
        <w:t>_</w:t>
      </w:r>
      <w:r w:rsidR="00F507C1">
        <w:rPr>
          <w:rFonts w:cstheme="minorHAnsi"/>
        </w:rPr>
        <w:t>news</w:t>
      </w:r>
      <w:proofErr w:type="spellEnd"/>
      <w:r w:rsidR="00F507C1">
        <w:rPr>
          <w:rFonts w:cstheme="minorHAnsi"/>
        </w:rPr>
        <w:t>.</w:t>
      </w:r>
    </w:p>
    <w:p w14:paraId="57D41CFB" w14:textId="1A47F511" w:rsidR="006103DB" w:rsidRPr="006103DB" w:rsidRDefault="006103DB" w:rsidP="00545476">
      <w:pPr>
        <w:pStyle w:val="ListParagraph"/>
        <w:numPr>
          <w:ilvl w:val="1"/>
          <w:numId w:val="3"/>
        </w:numPr>
        <w:rPr>
          <w:rFonts w:asciiTheme="majorHAnsi" w:hAnsiTheme="majorHAnsi" w:cstheme="majorHAnsi"/>
        </w:rPr>
      </w:pPr>
      <w:r>
        <w:rPr>
          <w:rStyle w:val="HTMLCode"/>
          <w:rFonts w:asciiTheme="majorHAnsi" w:eastAsiaTheme="minorHAnsi" w:hAnsiTheme="majorHAnsi" w:cstheme="majorHAnsi"/>
          <w:sz w:val="22"/>
          <w:szCs w:val="22"/>
        </w:rPr>
        <w:t>Write a brief post in each category for test purposes.</w:t>
      </w:r>
    </w:p>
    <w:p w14:paraId="33429FB8" w14:textId="77777777" w:rsidR="00C5798E" w:rsidRDefault="00C5798E" w:rsidP="00F34719"/>
    <w:p w14:paraId="05966085" w14:textId="13CDB19B" w:rsidR="00C5798E" w:rsidRDefault="00C5798E" w:rsidP="00F34719">
      <w:r>
        <w:t>2.</w:t>
      </w:r>
      <w:r w:rsidR="004237C9">
        <w:t>6</w:t>
      </w:r>
      <w:r>
        <w:t xml:space="preserve"> Installation of </w:t>
      </w:r>
      <w:proofErr w:type="spellStart"/>
      <w:r>
        <w:t>VDJbase</w:t>
      </w:r>
      <w:proofErr w:type="spellEnd"/>
    </w:p>
    <w:p w14:paraId="6F2C8F74" w14:textId="060CA329" w:rsidR="000F3CCF" w:rsidRDefault="00E22E4C" w:rsidP="00C5798E">
      <w:r>
        <w:t xml:space="preserve">Although it’s envisaged that any installation will run an instance of </w:t>
      </w:r>
      <w:proofErr w:type="spellStart"/>
      <w:r>
        <w:t>VDJbase</w:t>
      </w:r>
      <w:proofErr w:type="spellEnd"/>
      <w:r>
        <w:t>,</w:t>
      </w:r>
      <w:r w:rsidR="00C5798E">
        <w:t xml:space="preserve"> </w:t>
      </w:r>
      <w:r>
        <w:t xml:space="preserve">you </w:t>
      </w:r>
      <w:r w:rsidR="00C5798E">
        <w:t xml:space="preserve">can </w:t>
      </w:r>
      <w:r>
        <w:t xml:space="preserve">in theory </w:t>
      </w:r>
      <w:r w:rsidR="00C5798E">
        <w:t xml:space="preserve">skip this section if you don’t intend to provide an instance of </w:t>
      </w:r>
      <w:proofErr w:type="spellStart"/>
      <w:r w:rsidR="00BF5CF2">
        <w:t>VDJbase</w:t>
      </w:r>
      <w:proofErr w:type="spellEnd"/>
      <w:r w:rsidR="00C5798E">
        <w:t xml:space="preserve">, but please make sure you removed the </w:t>
      </w:r>
      <w:r w:rsidR="00AD7BFC">
        <w:t xml:space="preserve">nginx </w:t>
      </w:r>
      <w:proofErr w:type="spellStart"/>
      <w:r w:rsidR="00C5798E">
        <w:t>vdjbase</w:t>
      </w:r>
      <w:proofErr w:type="spellEnd"/>
      <w:r w:rsidR="00C5798E">
        <w:t xml:space="preserve"> site configuration file in section 2.</w:t>
      </w:r>
      <w:r w:rsidR="00AD7BFC">
        <w:t>5</w:t>
      </w:r>
      <w:r w:rsidR="00C5798E">
        <w:t xml:space="preserve">. This is important because it references the </w:t>
      </w:r>
      <w:proofErr w:type="spellStart"/>
      <w:r w:rsidR="00C5798E" w:rsidRPr="00C5798E">
        <w:t>vdjbase_flask</w:t>
      </w:r>
      <w:proofErr w:type="spellEnd"/>
      <w:r w:rsidR="00C5798E">
        <w:t xml:space="preserve"> host name. If this has not been registered on the internal Docker network, nginx will not service </w:t>
      </w:r>
      <w:r w:rsidR="00AD7BFC">
        <w:t>r</w:t>
      </w:r>
      <w:r w:rsidR="00C5798E">
        <w:t>equests</w:t>
      </w:r>
      <w:r w:rsidR="00AD7BFC">
        <w:t xml:space="preserve"> to any host</w:t>
      </w:r>
      <w:r w:rsidR="00C5798E">
        <w:t>.</w:t>
      </w:r>
      <w:r>
        <w:t xml:space="preserve"> Also, please note that ALL DATABASE BACKUPS ARE RUN BY THE VDJBASE CONTAINER. It may, therefore, be a good idea to configure </w:t>
      </w:r>
      <w:proofErr w:type="spellStart"/>
      <w:r>
        <w:t>VDJbase</w:t>
      </w:r>
      <w:proofErr w:type="spellEnd"/>
      <w:r>
        <w:t xml:space="preserve"> even if you don’t wish to expose it: removing the nginx </w:t>
      </w:r>
      <w:proofErr w:type="spellStart"/>
      <w:r>
        <w:t>vdjbase</w:t>
      </w:r>
      <w:proofErr w:type="spellEnd"/>
      <w:r>
        <w:t xml:space="preserve"> site configuration file will ensure it is not accessible externally.</w:t>
      </w:r>
    </w:p>
    <w:p w14:paraId="294CF0EA" w14:textId="77777777" w:rsidR="000F3CCF" w:rsidRDefault="000F3CCF" w:rsidP="000F3CCF">
      <w:r>
        <w:t xml:space="preserve">Temporarily remove the site definition file for </w:t>
      </w:r>
      <w:proofErr w:type="spellStart"/>
      <w:r>
        <w:t>ogrdb</w:t>
      </w:r>
      <w:proofErr w:type="spellEnd"/>
      <w:r>
        <w:t>:</w:t>
      </w:r>
    </w:p>
    <w:p w14:paraId="55C95EF6" w14:textId="2A1C5488" w:rsidR="000F3CCF" w:rsidRDefault="000F3CCF" w:rsidP="00C5798E">
      <w:pPr>
        <w:pStyle w:val="ListParagraph"/>
        <w:numPr>
          <w:ilvl w:val="1"/>
          <w:numId w:val="3"/>
        </w:numPr>
      </w:pPr>
      <w:r>
        <w:rPr>
          <w:rFonts w:ascii="Courier New" w:hAnsi="Courier New" w:cs="Courier New"/>
        </w:rPr>
        <w:t xml:space="preserve">cd </w:t>
      </w:r>
      <w:proofErr w:type="spellStart"/>
      <w:r>
        <w:rPr>
          <w:rFonts w:ascii="Courier New" w:hAnsi="Courier New" w:cs="Courier New"/>
        </w:rPr>
        <w:t>digby_infra</w:t>
      </w:r>
      <w:proofErr w:type="spellEnd"/>
      <w:r>
        <w:rPr>
          <w:rFonts w:ascii="Courier New" w:hAnsi="Courier New" w:cs="Courier New"/>
        </w:rPr>
        <w:t>/config/nginx/nginx/</w:t>
      </w:r>
      <w:proofErr w:type="spellStart"/>
      <w:r>
        <w:rPr>
          <w:rFonts w:ascii="Courier New" w:hAnsi="Courier New" w:cs="Courier New"/>
        </w:rPr>
        <w:t>site_info</w:t>
      </w:r>
      <w:proofErr w:type="spellEnd"/>
      <w:r>
        <w:rPr>
          <w:rFonts w:ascii="Courier New" w:hAnsi="Courier New" w:cs="Courier New"/>
        </w:rPr>
        <w:br/>
        <w:t xml:space="preserve">rm </w:t>
      </w:r>
      <w:proofErr w:type="spellStart"/>
      <w:r>
        <w:rPr>
          <w:rFonts w:ascii="Courier New" w:hAnsi="Courier New" w:cs="Courier New"/>
        </w:rPr>
        <w:t>ogrdb</w:t>
      </w:r>
      <w:proofErr w:type="spellEnd"/>
    </w:p>
    <w:p w14:paraId="79941919" w14:textId="1B8844F0" w:rsidR="00C5798E" w:rsidRDefault="00C5798E" w:rsidP="00C5798E">
      <w:r>
        <w:t xml:space="preserve">Clone the repo: </w:t>
      </w:r>
    </w:p>
    <w:p w14:paraId="4193DD33" w14:textId="7B9A0761" w:rsidR="00C5798E" w:rsidRDefault="00C5798E" w:rsidP="00C5798E">
      <w:pPr>
        <w:rPr>
          <w:rFonts w:ascii="Courier New" w:hAnsi="Courier New" w:cs="Courier New"/>
        </w:rPr>
      </w:pPr>
      <w:r w:rsidRPr="00567CD1">
        <w:rPr>
          <w:rFonts w:ascii="Courier New" w:hAnsi="Courier New" w:cs="Courier New"/>
        </w:rPr>
        <w:t xml:space="preserve">git clone </w:t>
      </w:r>
      <w:hyperlink r:id="rId17" w:history="1">
        <w:r w:rsidRPr="00314140">
          <w:rPr>
            <w:rStyle w:val="Hyperlink"/>
            <w:rFonts w:ascii="Courier New" w:hAnsi="Courier New" w:cs="Courier New"/>
          </w:rPr>
          <w:t>https://github.com/williamdlees/digby_docker</w:t>
        </w:r>
      </w:hyperlink>
    </w:p>
    <w:p w14:paraId="6099D6F3" w14:textId="77777777" w:rsidR="00C5798E" w:rsidRDefault="00C5798E" w:rsidP="00C5798E">
      <w:r>
        <w:t>Build the container:</w:t>
      </w:r>
    </w:p>
    <w:p w14:paraId="08D817ED" w14:textId="62331559" w:rsidR="00C5798E" w:rsidRPr="00C7481D" w:rsidRDefault="00C5798E" w:rsidP="00C5798E">
      <w:pPr>
        <w:pStyle w:val="ListParagraph"/>
        <w:numPr>
          <w:ilvl w:val="1"/>
          <w:numId w:val="3"/>
        </w:numPr>
        <w:rPr>
          <w:rFonts w:ascii="Courier New" w:hAnsi="Courier New" w:cs="Courier New"/>
        </w:rPr>
      </w:pPr>
      <w:r>
        <w:t xml:space="preserve">In </w:t>
      </w:r>
      <w:proofErr w:type="spellStart"/>
      <w:r>
        <w:rPr>
          <w:rFonts w:ascii="Courier New" w:hAnsi="Courier New" w:cs="Courier New"/>
        </w:rPr>
        <w:t>digby</w:t>
      </w:r>
      <w:r w:rsidRPr="00255F5D">
        <w:rPr>
          <w:rFonts w:ascii="Courier New" w:hAnsi="Courier New" w:cs="Courier New"/>
        </w:rPr>
        <w:t>_docker</w:t>
      </w:r>
      <w:proofErr w:type="spellEnd"/>
      <w:r w:rsidRPr="00255F5D">
        <w:rPr>
          <w:rFonts w:ascii="Courier New" w:hAnsi="Courier New" w:cs="Courier New"/>
        </w:rPr>
        <w:t>/containers/</w:t>
      </w:r>
      <w:proofErr w:type="spellStart"/>
      <w:r w:rsidRPr="00255F5D">
        <w:rPr>
          <w:rFonts w:ascii="Courier New" w:hAnsi="Courier New" w:cs="Courier New"/>
        </w:rPr>
        <w:t>my_flask</w:t>
      </w:r>
      <w:proofErr w:type="spellEnd"/>
      <w:r w:rsidRPr="00255F5D">
        <w:rPr>
          <w:rFonts w:ascii="Courier New" w:hAnsi="Courier New" w:cs="Courier New"/>
        </w:rPr>
        <w:t>/app</w:t>
      </w:r>
      <w:r>
        <w:t xml:space="preserve">, copy </w:t>
      </w:r>
      <w:proofErr w:type="spellStart"/>
      <w:r w:rsidRPr="00255F5D">
        <w:rPr>
          <w:rFonts w:ascii="Courier New" w:hAnsi="Courier New" w:cs="Courier New"/>
        </w:rPr>
        <w:t>sample_secret.cfg</w:t>
      </w:r>
      <w:proofErr w:type="spellEnd"/>
      <w:r w:rsidRPr="00255F5D">
        <w:rPr>
          <w:rFonts w:ascii="Courier New" w:hAnsi="Courier New" w:cs="Courier New"/>
        </w:rPr>
        <w:t xml:space="preserve"> </w:t>
      </w:r>
      <w:r>
        <w:t xml:space="preserve">to </w:t>
      </w:r>
      <w:proofErr w:type="spellStart"/>
      <w:r w:rsidRPr="00255F5D">
        <w:rPr>
          <w:rFonts w:ascii="Courier New" w:hAnsi="Courier New" w:cs="Courier New"/>
        </w:rPr>
        <w:t>secret.cfg</w:t>
      </w:r>
      <w:proofErr w:type="spellEnd"/>
      <w:r>
        <w:t xml:space="preserve">. </w:t>
      </w:r>
    </w:p>
    <w:p w14:paraId="651A84EF" w14:textId="5CC6F0F0" w:rsidR="00C5798E" w:rsidRDefault="00C5798E" w:rsidP="00C5798E">
      <w:pPr>
        <w:pStyle w:val="ListParagraph"/>
        <w:numPr>
          <w:ilvl w:val="1"/>
          <w:numId w:val="3"/>
        </w:numPr>
        <w:rPr>
          <w:rFonts w:ascii="Courier New" w:hAnsi="Courier New" w:cs="Courier New"/>
        </w:rPr>
      </w:pPr>
      <w:r>
        <w:t xml:space="preserve">Edit </w:t>
      </w:r>
      <w:proofErr w:type="spellStart"/>
      <w:r w:rsidRPr="00255F5D">
        <w:rPr>
          <w:rFonts w:ascii="Courier New" w:hAnsi="Courier New" w:cs="Courier New"/>
        </w:rPr>
        <w:t>secret.cfg</w:t>
      </w:r>
      <w:proofErr w:type="spellEnd"/>
      <w:r>
        <w:rPr>
          <w:rFonts w:ascii="Courier New" w:hAnsi="Courier New" w:cs="Courier New"/>
        </w:rPr>
        <w:t>:</w:t>
      </w:r>
    </w:p>
    <w:p w14:paraId="2A628BF2" w14:textId="3025D1B1" w:rsidR="00EE0645" w:rsidRPr="00F26F87" w:rsidRDefault="00EE0645" w:rsidP="00EE0645">
      <w:pPr>
        <w:pStyle w:val="ListParagraph"/>
        <w:numPr>
          <w:ilvl w:val="2"/>
          <w:numId w:val="3"/>
        </w:numPr>
        <w:rPr>
          <w:rFonts w:ascii="Courier New" w:hAnsi="Courier New" w:cs="Courier New"/>
        </w:rPr>
      </w:pPr>
      <w:r>
        <w:t xml:space="preserve">Include the password for the </w:t>
      </w:r>
      <w:proofErr w:type="spellStart"/>
      <w:r>
        <w:rPr>
          <w:rFonts w:ascii="Courier New" w:hAnsi="Courier New" w:cs="Courier New"/>
        </w:rPr>
        <w:t>digby</w:t>
      </w:r>
      <w:proofErr w:type="spellEnd"/>
      <w:r>
        <w:t xml:space="preserve"> user in the database URI. The line should read </w:t>
      </w:r>
      <w:r w:rsidRPr="00255F5D">
        <w:rPr>
          <w:rFonts w:ascii="Courier New" w:hAnsi="Courier New" w:cs="Courier New"/>
        </w:rPr>
        <w:t>'</w:t>
      </w:r>
      <w:proofErr w:type="spellStart"/>
      <w:r w:rsidRPr="00255F5D">
        <w:rPr>
          <w:rFonts w:ascii="Courier New" w:hAnsi="Courier New" w:cs="Courier New"/>
        </w:rPr>
        <w:t>mysql+mysqldb</w:t>
      </w:r>
      <w:proofErr w:type="spellEnd"/>
      <w:r w:rsidRPr="00255F5D">
        <w:rPr>
          <w:rFonts w:ascii="Courier New" w:hAnsi="Courier New" w:cs="Courier New"/>
        </w:rPr>
        <w:t>://</w:t>
      </w:r>
      <w:r>
        <w:rPr>
          <w:rFonts w:ascii="Courier New" w:hAnsi="Courier New" w:cs="Courier New"/>
        </w:rPr>
        <w:t>digby</w:t>
      </w:r>
      <w:r w:rsidRPr="00255F5D">
        <w:rPr>
          <w:rFonts w:ascii="Courier New" w:hAnsi="Courier New" w:cs="Courier New"/>
        </w:rPr>
        <w:t>:password@mariadb:3306/</w:t>
      </w:r>
      <w:proofErr w:type="spellStart"/>
      <w:r>
        <w:rPr>
          <w:rFonts w:ascii="Courier New" w:hAnsi="Courier New" w:cs="Courier New"/>
        </w:rPr>
        <w:t>digby</w:t>
      </w:r>
      <w:proofErr w:type="spellEnd"/>
      <w:r w:rsidRPr="00175D1F">
        <w:t>'</w:t>
      </w:r>
    </w:p>
    <w:p w14:paraId="35EA41AD" w14:textId="5F53FC6B" w:rsidR="00F26F87" w:rsidRPr="00F26F87" w:rsidRDefault="00F26F87" w:rsidP="00F26F87">
      <w:pPr>
        <w:pStyle w:val="ListParagraph"/>
        <w:numPr>
          <w:ilvl w:val="2"/>
          <w:numId w:val="3"/>
        </w:numPr>
        <w:rPr>
          <w:rFonts w:ascii="Courier New" w:hAnsi="Courier New" w:cs="Courier New"/>
        </w:rPr>
      </w:pPr>
      <w:r>
        <w:t xml:space="preserve">Enter details of the SMTP account that OGRDB should use to send mail. The settings are used by </w:t>
      </w:r>
      <w:hyperlink r:id="rId18" w:history="1">
        <w:proofErr w:type="spellStart"/>
        <w:r w:rsidRPr="00C7481D">
          <w:rPr>
            <w:rStyle w:val="Hyperlink"/>
          </w:rPr>
          <w:t>flask_mail</w:t>
        </w:r>
        <w:proofErr w:type="spellEnd"/>
      </w:hyperlink>
      <w:r>
        <w:t>: consult its documentation for further guidance.</w:t>
      </w:r>
    </w:p>
    <w:p w14:paraId="75592E50" w14:textId="77777777" w:rsidR="00EE0645" w:rsidRPr="00C7481D" w:rsidRDefault="00EE0645" w:rsidP="00EE0645">
      <w:pPr>
        <w:pStyle w:val="ListParagraph"/>
        <w:numPr>
          <w:ilvl w:val="2"/>
          <w:numId w:val="3"/>
        </w:numPr>
        <w:rPr>
          <w:rFonts w:ascii="Courier New" w:hAnsi="Courier New" w:cs="Courier New"/>
        </w:rPr>
      </w:pPr>
      <w:r>
        <w:t>Enter your own random text into SECRET_KEY and SECURITY_PASSWORD_SALT</w:t>
      </w:r>
    </w:p>
    <w:p w14:paraId="57161FD2" w14:textId="09AF3C86" w:rsidR="00C5798E" w:rsidRPr="007179EB" w:rsidRDefault="00EE0645" w:rsidP="00C5798E">
      <w:pPr>
        <w:pStyle w:val="ListParagraph"/>
        <w:numPr>
          <w:ilvl w:val="2"/>
          <w:numId w:val="3"/>
        </w:numPr>
        <w:rPr>
          <w:rFonts w:asciiTheme="majorHAnsi" w:hAnsiTheme="majorHAnsi" w:cstheme="majorHAnsi"/>
        </w:rPr>
      </w:pPr>
      <w:r>
        <w:rPr>
          <w:rFonts w:ascii="Courier New" w:hAnsi="Courier New" w:cs="Courier New"/>
        </w:rPr>
        <w:lastRenderedPageBreak/>
        <w:t xml:space="preserve">Modify BACKEND_LINK, STATIC_LINK and OUTPUT_REPORT_LINK </w:t>
      </w:r>
      <w:r w:rsidRPr="00EE0645">
        <w:rPr>
          <w:rFonts w:cstheme="minorHAnsi"/>
        </w:rPr>
        <w:t xml:space="preserve">so that they include the DNS name for your instance of </w:t>
      </w:r>
      <w:proofErr w:type="spellStart"/>
      <w:r w:rsidRPr="00EE0645">
        <w:rPr>
          <w:rFonts w:cstheme="minorHAnsi"/>
        </w:rPr>
        <w:t>VDJbase</w:t>
      </w:r>
      <w:proofErr w:type="spellEnd"/>
      <w:r w:rsidRPr="00EE0645">
        <w:rPr>
          <w:rFonts w:cstheme="minorHAnsi"/>
        </w:rPr>
        <w:t xml:space="preserve"> (without the www.). As an example, the value for STATIC_LINK in the public server is</w:t>
      </w:r>
      <w:r>
        <w:rPr>
          <w:rFonts w:ascii="Courier New" w:hAnsi="Courier New" w:cs="Courier New"/>
        </w:rPr>
        <w:t xml:space="preserve"> ‘https://vdjbase.org/static/’.</w:t>
      </w:r>
    </w:p>
    <w:p w14:paraId="22B19595" w14:textId="763A6033" w:rsidR="007179EB" w:rsidRDefault="007179EB" w:rsidP="00C5798E">
      <w:pPr>
        <w:pStyle w:val="ListParagraph"/>
        <w:numPr>
          <w:ilvl w:val="2"/>
          <w:numId w:val="3"/>
        </w:numPr>
        <w:rPr>
          <w:rFonts w:cstheme="minorHAnsi"/>
        </w:rPr>
      </w:pPr>
      <w:r w:rsidRPr="007179EB">
        <w:rPr>
          <w:rFonts w:cstheme="minorHAnsi"/>
        </w:rPr>
        <w:t xml:space="preserve">The </w:t>
      </w:r>
      <w:r>
        <w:rPr>
          <w:rFonts w:cstheme="minorHAnsi"/>
        </w:rPr>
        <w:t xml:space="preserve">default </w:t>
      </w:r>
      <w:r w:rsidRPr="007179EB">
        <w:rPr>
          <w:rFonts w:cstheme="minorHAnsi"/>
        </w:rPr>
        <w:t xml:space="preserve">WORDPRESS settings point to the </w:t>
      </w:r>
      <w:r>
        <w:rPr>
          <w:rFonts w:cstheme="minorHAnsi"/>
        </w:rPr>
        <w:t xml:space="preserve">public site. </w:t>
      </w:r>
      <w:r w:rsidR="00F507C1">
        <w:rPr>
          <w:rFonts w:cstheme="minorHAnsi"/>
        </w:rPr>
        <w:t xml:space="preserve">If you are using the local </w:t>
      </w:r>
      <w:proofErr w:type="spellStart"/>
      <w:r w:rsidR="00F507C1">
        <w:rPr>
          <w:rFonts w:cstheme="minorHAnsi"/>
        </w:rPr>
        <w:t>Wordpress</w:t>
      </w:r>
      <w:proofErr w:type="spellEnd"/>
      <w:r w:rsidR="00F507C1">
        <w:rPr>
          <w:rFonts w:cstheme="minorHAnsi"/>
        </w:rPr>
        <w:t xml:space="preserve">, </w:t>
      </w:r>
      <w:r w:rsidR="006B2508">
        <w:rPr>
          <w:rFonts w:cstheme="minorHAnsi"/>
        </w:rPr>
        <w:t xml:space="preserve">you can </w:t>
      </w:r>
      <w:r w:rsidR="00F507C1">
        <w:rPr>
          <w:rFonts w:cstheme="minorHAnsi"/>
        </w:rPr>
        <w:t xml:space="preserve">change </w:t>
      </w:r>
      <w:r w:rsidR="00F507C1" w:rsidRPr="00F507C1">
        <w:rPr>
          <w:rFonts w:cstheme="minorHAnsi"/>
        </w:rPr>
        <w:t>WORDPRESS_</w:t>
      </w:r>
      <w:r w:rsidR="006B2508">
        <w:rPr>
          <w:rFonts w:cstheme="minorHAnsi"/>
        </w:rPr>
        <w:t>NEWS_</w:t>
      </w:r>
      <w:r w:rsidR="00F507C1" w:rsidRPr="00F507C1">
        <w:rPr>
          <w:rFonts w:cstheme="minorHAnsi"/>
        </w:rPr>
        <w:t>URL</w:t>
      </w:r>
      <w:r w:rsidR="00F507C1">
        <w:rPr>
          <w:rFonts w:cstheme="minorHAnsi"/>
        </w:rPr>
        <w:t xml:space="preserve"> to the URL for your </w:t>
      </w:r>
      <w:proofErr w:type="spellStart"/>
      <w:r w:rsidR="00F507C1">
        <w:rPr>
          <w:rFonts w:cstheme="minorHAnsi"/>
        </w:rPr>
        <w:t>Wordpress</w:t>
      </w:r>
      <w:proofErr w:type="spellEnd"/>
      <w:r w:rsidR="00F507C1">
        <w:rPr>
          <w:rFonts w:cstheme="minorHAnsi"/>
        </w:rPr>
        <w:t xml:space="preserve"> service</w:t>
      </w:r>
      <w:r w:rsidR="006B2508">
        <w:rPr>
          <w:rFonts w:cstheme="minorHAnsi"/>
        </w:rPr>
        <w:t xml:space="preserve"> so that you can publish your own news items. Usually you would keep WORDPRESS_HELP_URL pointing to the production server, but this can also be changed if you wish</w:t>
      </w:r>
      <w:r w:rsidR="00F507C1">
        <w:rPr>
          <w:rFonts w:cstheme="minorHAnsi"/>
        </w:rPr>
        <w:t>.</w:t>
      </w:r>
    </w:p>
    <w:p w14:paraId="38897838" w14:textId="2DDC0ACE" w:rsidR="00D67356" w:rsidRDefault="00D67356" w:rsidP="00C5798E">
      <w:pPr>
        <w:pStyle w:val="ListParagraph"/>
        <w:numPr>
          <w:ilvl w:val="2"/>
          <w:numId w:val="3"/>
        </w:numPr>
        <w:rPr>
          <w:rFonts w:cstheme="minorHAnsi"/>
        </w:rPr>
      </w:pPr>
      <w:r>
        <w:rPr>
          <w:rFonts w:cstheme="minorHAnsi"/>
        </w:rPr>
        <w:t xml:space="preserve">If you wish to set up secured access, set </w:t>
      </w:r>
      <w:r w:rsidRPr="00D67356">
        <w:rPr>
          <w:rFonts w:cstheme="minorHAnsi"/>
        </w:rPr>
        <w:t>JWT_USER</w:t>
      </w:r>
      <w:r>
        <w:rPr>
          <w:rFonts w:cstheme="minorHAnsi"/>
        </w:rPr>
        <w:t xml:space="preserve"> and </w:t>
      </w:r>
      <w:r w:rsidRPr="00D67356">
        <w:rPr>
          <w:rFonts w:cstheme="minorHAnsi"/>
        </w:rPr>
        <w:t>JWT_</w:t>
      </w:r>
      <w:r>
        <w:rPr>
          <w:rFonts w:cstheme="minorHAnsi"/>
        </w:rPr>
        <w:t xml:space="preserve">PASSWORD to the username and password you wish to use. </w:t>
      </w:r>
      <w:proofErr w:type="gramStart"/>
      <w:r>
        <w:rPr>
          <w:rFonts w:cstheme="minorHAnsi"/>
        </w:rPr>
        <w:t>Otherwise</w:t>
      </w:r>
      <w:proofErr w:type="gramEnd"/>
      <w:r>
        <w:rPr>
          <w:rFonts w:cstheme="minorHAnsi"/>
        </w:rPr>
        <w:t xml:space="preserve"> they should both be left as empty strings.</w:t>
      </w:r>
    </w:p>
    <w:p w14:paraId="5BC44A72" w14:textId="53D4AA7B" w:rsidR="00E22E4C" w:rsidRPr="00E22E4C" w:rsidRDefault="00E22E4C" w:rsidP="00E22E4C">
      <w:pPr>
        <w:pStyle w:val="ListParagraph"/>
        <w:numPr>
          <w:ilvl w:val="1"/>
          <w:numId w:val="3"/>
        </w:numPr>
        <w:rPr>
          <w:rFonts w:cstheme="minorHAnsi"/>
        </w:rPr>
      </w:pPr>
      <w:r>
        <w:rPr>
          <w:rFonts w:cstheme="minorHAnsi"/>
        </w:rPr>
        <w:t xml:space="preserve">Edit the backup script </w:t>
      </w:r>
      <w:proofErr w:type="spellStart"/>
      <w:r>
        <w:rPr>
          <w:rFonts w:ascii="Courier New" w:hAnsi="Courier New" w:cs="Courier New"/>
        </w:rPr>
        <w:t>digby_docker</w:t>
      </w:r>
      <w:proofErr w:type="spellEnd"/>
      <w:r>
        <w:rPr>
          <w:rFonts w:ascii="Courier New" w:hAnsi="Courier New" w:cs="Courier New"/>
        </w:rPr>
        <w:t>/containers/</w:t>
      </w:r>
      <w:proofErr w:type="spellStart"/>
      <w:r>
        <w:rPr>
          <w:rFonts w:ascii="Courier New" w:hAnsi="Courier New" w:cs="Courier New"/>
        </w:rPr>
        <w:t>my_flask</w:t>
      </w:r>
      <w:proofErr w:type="spellEnd"/>
      <w:r>
        <w:rPr>
          <w:rFonts w:ascii="Courier New" w:hAnsi="Courier New" w:cs="Courier New"/>
        </w:rPr>
        <w:t>/app/do_backup.sh:</w:t>
      </w:r>
      <w:r>
        <w:rPr>
          <w:rFonts w:ascii="Courier New" w:hAnsi="Courier New" w:cs="Courier New"/>
        </w:rPr>
        <w:br/>
      </w:r>
      <w:r w:rsidRPr="00836377">
        <w:rPr>
          <w:rFonts w:cstheme="minorHAnsi"/>
        </w:rPr>
        <w:t xml:space="preserve">in the line </w:t>
      </w:r>
      <w:r w:rsidR="00836377" w:rsidRPr="00836377">
        <w:rPr>
          <w:rFonts w:cstheme="minorHAnsi"/>
        </w:rPr>
        <w:t>starting</w:t>
      </w:r>
      <w:r w:rsidR="00836377">
        <w:rPr>
          <w:rFonts w:ascii="Courier New" w:hAnsi="Courier New" w:cs="Courier New"/>
        </w:rPr>
        <w:t xml:space="preserve"> </w:t>
      </w:r>
      <w:proofErr w:type="spellStart"/>
      <w:r w:rsidR="00836377">
        <w:rPr>
          <w:rFonts w:ascii="Courier New" w:hAnsi="Courier New" w:cs="Courier New"/>
        </w:rPr>
        <w:t>mysqldump</w:t>
      </w:r>
      <w:proofErr w:type="spellEnd"/>
      <w:r w:rsidR="00836377">
        <w:rPr>
          <w:rFonts w:ascii="Courier New" w:hAnsi="Courier New" w:cs="Courier New"/>
        </w:rPr>
        <w:t xml:space="preserve"> </w:t>
      </w:r>
      <w:r w:rsidR="00836377" w:rsidRPr="00836377">
        <w:rPr>
          <w:rFonts w:cstheme="minorHAnsi"/>
        </w:rPr>
        <w:t>replace the string after</w:t>
      </w:r>
      <w:r w:rsidR="00836377">
        <w:rPr>
          <w:rFonts w:ascii="Courier New" w:hAnsi="Courier New" w:cs="Courier New"/>
        </w:rPr>
        <w:t xml:space="preserve"> -p </w:t>
      </w:r>
      <w:r w:rsidR="00836377" w:rsidRPr="00836377">
        <w:rPr>
          <w:rFonts w:cstheme="minorHAnsi"/>
        </w:rPr>
        <w:t>with the database root password</w:t>
      </w:r>
      <w:r w:rsidR="00836377">
        <w:rPr>
          <w:rFonts w:ascii="Courier New" w:hAnsi="Courier New" w:cs="Courier New"/>
        </w:rPr>
        <w:t>.</w:t>
      </w:r>
    </w:p>
    <w:p w14:paraId="52CC9F80" w14:textId="702AD915" w:rsidR="00EE0645" w:rsidRPr="006B1C26" w:rsidRDefault="006B1C26" w:rsidP="006B1C26">
      <w:pPr>
        <w:pStyle w:val="ListParagraph"/>
        <w:numPr>
          <w:ilvl w:val="1"/>
          <w:numId w:val="3"/>
        </w:numPr>
        <w:rPr>
          <w:rFonts w:asciiTheme="majorHAnsi" w:hAnsiTheme="majorHAnsi" w:cstheme="majorHAnsi"/>
        </w:rPr>
      </w:pPr>
      <w:r w:rsidRPr="006B1C26">
        <w:rPr>
          <w:rFonts w:asciiTheme="majorHAnsi" w:hAnsiTheme="majorHAnsi" w:cstheme="majorHAnsi"/>
        </w:rPr>
        <w:t xml:space="preserve">Build the </w:t>
      </w:r>
      <w:r>
        <w:rPr>
          <w:rFonts w:asciiTheme="majorHAnsi" w:hAnsiTheme="majorHAnsi" w:cstheme="majorHAnsi"/>
        </w:rPr>
        <w:t xml:space="preserve">dependency container </w:t>
      </w:r>
      <w:proofErr w:type="spellStart"/>
      <w:r>
        <w:rPr>
          <w:rFonts w:asciiTheme="majorHAnsi" w:hAnsiTheme="majorHAnsi" w:cstheme="majorHAnsi"/>
        </w:rPr>
        <w:t>my_R</w:t>
      </w:r>
      <w:proofErr w:type="spellEnd"/>
      <w:r>
        <w:rPr>
          <w:rFonts w:asciiTheme="majorHAnsi" w:hAnsiTheme="majorHAnsi" w:cstheme="majorHAnsi"/>
        </w:rPr>
        <w:t>:</w:t>
      </w:r>
      <w:r>
        <w:rPr>
          <w:rFonts w:asciiTheme="majorHAnsi" w:hAnsiTheme="majorHAnsi" w:cstheme="majorHAnsi"/>
        </w:rPr>
        <w:br/>
      </w:r>
      <w:r>
        <w:rPr>
          <w:rFonts w:ascii="Courier New" w:hAnsi="Courier New" w:cs="Courier New"/>
        </w:rPr>
        <w:t xml:space="preserve">cd </w:t>
      </w:r>
      <w:proofErr w:type="spellStart"/>
      <w:r>
        <w:rPr>
          <w:rFonts w:ascii="Courier New" w:hAnsi="Courier New" w:cs="Courier New"/>
        </w:rPr>
        <w:t>digby_docker</w:t>
      </w:r>
      <w:proofErr w:type="spellEnd"/>
      <w:r>
        <w:rPr>
          <w:rFonts w:ascii="Courier New" w:hAnsi="Courier New" w:cs="Courier New"/>
        </w:rPr>
        <w:t>/containers/</w:t>
      </w:r>
      <w:proofErr w:type="spellStart"/>
      <w:r>
        <w:rPr>
          <w:rFonts w:ascii="Courier New" w:hAnsi="Courier New" w:cs="Courier New"/>
        </w:rPr>
        <w:t>my_flask</w:t>
      </w:r>
      <w:proofErr w:type="spellEnd"/>
      <w:r>
        <w:rPr>
          <w:rFonts w:ascii="Courier New" w:hAnsi="Courier New" w:cs="Courier New"/>
        </w:rPr>
        <w:t>/</w:t>
      </w:r>
      <w:proofErr w:type="spellStart"/>
      <w:r>
        <w:rPr>
          <w:rFonts w:ascii="Courier New" w:hAnsi="Courier New" w:cs="Courier New"/>
        </w:rPr>
        <w:t>my_R</w:t>
      </w:r>
      <w:proofErr w:type="spellEnd"/>
      <w:r>
        <w:rPr>
          <w:rFonts w:ascii="Courier New" w:hAnsi="Courier New" w:cs="Courier New"/>
        </w:rPr>
        <w:br/>
      </w:r>
      <w:r w:rsidRPr="006B1C26">
        <w:rPr>
          <w:rFonts w:ascii="Courier New" w:hAnsi="Courier New" w:cs="Courier New"/>
        </w:rPr>
        <w:t xml:space="preserve">docker build --no-cache -t </w:t>
      </w:r>
      <w:proofErr w:type="spellStart"/>
      <w:r w:rsidRPr="006B1C26">
        <w:rPr>
          <w:rFonts w:ascii="Courier New" w:hAnsi="Courier New" w:cs="Courier New"/>
        </w:rPr>
        <w:t>my_</w:t>
      </w:r>
      <w:proofErr w:type="gramStart"/>
      <w:r w:rsidRPr="006B1C26">
        <w:rPr>
          <w:rFonts w:ascii="Courier New" w:hAnsi="Courier New" w:cs="Courier New"/>
        </w:rPr>
        <w:t>r</w:t>
      </w:r>
      <w:proofErr w:type="spellEnd"/>
      <w:r w:rsidRPr="006B1C26">
        <w:rPr>
          <w:rFonts w:ascii="Courier New" w:hAnsi="Courier New" w:cs="Courier New"/>
        </w:rPr>
        <w:t xml:space="preserve"> .</w:t>
      </w:r>
      <w:proofErr w:type="gramEnd"/>
      <w:r w:rsidRPr="006B1C26">
        <w:rPr>
          <w:rFonts w:ascii="Courier New" w:hAnsi="Courier New" w:cs="Courier New"/>
        </w:rPr>
        <w:t xml:space="preserve"> | tee docker.log | grep "DONE\|ERROR"</w:t>
      </w:r>
      <w:r>
        <w:rPr>
          <w:rFonts w:ascii="Courier New" w:hAnsi="Courier New" w:cs="Courier New"/>
        </w:rPr>
        <w:br/>
      </w:r>
      <w:r>
        <w:rPr>
          <w:rFonts w:cstheme="minorHAnsi"/>
        </w:rPr>
        <w:t>This will take up to an hour to build as many R packages are built from scratch</w:t>
      </w:r>
      <w:r w:rsidR="001A6B2B">
        <w:rPr>
          <w:rFonts w:cstheme="minorHAnsi"/>
        </w:rPr>
        <w:t>. T</w:t>
      </w:r>
      <w:r>
        <w:rPr>
          <w:rFonts w:cstheme="minorHAnsi"/>
        </w:rPr>
        <w:t>he log is extremely verbose. You will see a single line on the standard output for each package built. If there are failures:</w:t>
      </w:r>
    </w:p>
    <w:p w14:paraId="3B088F77" w14:textId="0969DB76" w:rsidR="006B1C26" w:rsidRPr="00E048E8" w:rsidRDefault="00E048E8" w:rsidP="006B1C26">
      <w:pPr>
        <w:pStyle w:val="ListParagraph"/>
        <w:numPr>
          <w:ilvl w:val="2"/>
          <w:numId w:val="3"/>
        </w:numPr>
        <w:rPr>
          <w:rFonts w:asciiTheme="majorHAnsi" w:hAnsiTheme="majorHAnsi" w:cstheme="majorHAnsi"/>
        </w:rPr>
      </w:pPr>
      <w:r>
        <w:rPr>
          <w:rFonts w:cstheme="minorHAnsi"/>
        </w:rPr>
        <w:t>Check the tail of docker.log for the problem</w:t>
      </w:r>
    </w:p>
    <w:p w14:paraId="3D14FFA8" w14:textId="72E32AF5" w:rsidR="00E048E8" w:rsidRPr="00F62D4F" w:rsidRDefault="00E048E8" w:rsidP="006B1C26">
      <w:pPr>
        <w:pStyle w:val="ListParagraph"/>
        <w:numPr>
          <w:ilvl w:val="2"/>
          <w:numId w:val="3"/>
        </w:numPr>
        <w:rPr>
          <w:rFonts w:asciiTheme="majorHAnsi" w:hAnsiTheme="majorHAnsi" w:cstheme="majorHAnsi"/>
        </w:rPr>
      </w:pPr>
      <w:proofErr w:type="gramStart"/>
      <w:r>
        <w:rPr>
          <w:rFonts w:cstheme="minorHAnsi"/>
        </w:rPr>
        <w:t>Usually</w:t>
      </w:r>
      <w:proofErr w:type="gramEnd"/>
      <w:r>
        <w:rPr>
          <w:rFonts w:cstheme="minorHAnsi"/>
        </w:rPr>
        <w:t xml:space="preserve"> the docker file is set to use the latest version of R and the latest version of packages. Problems may occur if you build shortly after a new version of </w:t>
      </w:r>
      <w:proofErr w:type="gramStart"/>
      <w:r>
        <w:rPr>
          <w:rFonts w:cstheme="minorHAnsi"/>
        </w:rPr>
        <w:t>R</w:t>
      </w:r>
      <w:proofErr w:type="gramEnd"/>
      <w:r>
        <w:rPr>
          <w:rFonts w:cstheme="minorHAnsi"/>
        </w:rPr>
        <w:t xml:space="preserve"> or a new version of </w:t>
      </w:r>
      <w:r w:rsidR="001A6B2B">
        <w:rPr>
          <w:rFonts w:cstheme="minorHAnsi"/>
        </w:rPr>
        <w:t>your Unix</w:t>
      </w:r>
      <w:r>
        <w:rPr>
          <w:rFonts w:cstheme="minorHAnsi"/>
        </w:rPr>
        <w:t xml:space="preserve"> is issued: these can generally be addressed by pinning the version of R or the OS </w:t>
      </w:r>
      <w:r w:rsidR="001A6B2B">
        <w:rPr>
          <w:rFonts w:cstheme="minorHAnsi"/>
        </w:rPr>
        <w:t xml:space="preserve">to the previous </w:t>
      </w:r>
      <w:r>
        <w:rPr>
          <w:rFonts w:cstheme="minorHAnsi"/>
        </w:rPr>
        <w:t xml:space="preserve">version. </w:t>
      </w:r>
      <w:r w:rsidR="001A6B2B">
        <w:rPr>
          <w:rFonts w:cstheme="minorHAnsi"/>
        </w:rPr>
        <w:t>Please ask for help if you need it. P</w:t>
      </w:r>
      <w:r>
        <w:rPr>
          <w:rFonts w:cstheme="minorHAnsi"/>
        </w:rPr>
        <w:t xml:space="preserve">ackage dependency in R is extremely fragile and it may be necessary to debug and fix dependency issues. If you decide to work through the issue yourself, alter the docker file so that the failing package is installed first, which will reduce the </w:t>
      </w:r>
      <w:r w:rsidR="001A6B2B">
        <w:rPr>
          <w:rFonts w:cstheme="minorHAnsi"/>
        </w:rPr>
        <w:t xml:space="preserve">debug </w:t>
      </w:r>
      <w:r>
        <w:rPr>
          <w:rFonts w:cstheme="minorHAnsi"/>
        </w:rPr>
        <w:t>cycle time.</w:t>
      </w:r>
    </w:p>
    <w:p w14:paraId="73C846B9" w14:textId="439DD2B1" w:rsidR="00F62D4F" w:rsidRPr="00E21B76" w:rsidRDefault="00F62D4F" w:rsidP="00F62D4F">
      <w:pPr>
        <w:pStyle w:val="ListParagraph"/>
        <w:numPr>
          <w:ilvl w:val="1"/>
          <w:numId w:val="3"/>
        </w:numPr>
        <w:rPr>
          <w:rFonts w:asciiTheme="majorHAnsi" w:hAnsiTheme="majorHAnsi" w:cstheme="majorHAnsi"/>
        </w:rPr>
      </w:pPr>
      <w:r>
        <w:rPr>
          <w:rFonts w:asciiTheme="majorHAnsi" w:hAnsiTheme="majorHAnsi" w:cstheme="majorHAnsi"/>
        </w:rPr>
        <w:t xml:space="preserve">Build the parent container </w:t>
      </w:r>
      <w:proofErr w:type="spellStart"/>
      <w:r w:rsidRPr="00F62D4F">
        <w:rPr>
          <w:rFonts w:ascii="Courier New" w:hAnsi="Courier New" w:cs="Courier New"/>
        </w:rPr>
        <w:t>my_flask</w:t>
      </w:r>
      <w:proofErr w:type="spellEnd"/>
      <w:r>
        <w:rPr>
          <w:rFonts w:asciiTheme="majorHAnsi" w:hAnsiTheme="majorHAnsi" w:cstheme="majorHAnsi"/>
        </w:rPr>
        <w:t>:</w:t>
      </w:r>
      <w:r>
        <w:rPr>
          <w:rFonts w:asciiTheme="majorHAnsi" w:hAnsiTheme="majorHAnsi" w:cstheme="majorHAnsi"/>
        </w:rPr>
        <w:br/>
      </w:r>
      <w:r>
        <w:rPr>
          <w:rFonts w:ascii="Courier New" w:hAnsi="Courier New" w:cs="Courier New"/>
        </w:rPr>
        <w:t xml:space="preserve">cd </w:t>
      </w:r>
      <w:proofErr w:type="spellStart"/>
      <w:r>
        <w:rPr>
          <w:rFonts w:ascii="Courier New" w:hAnsi="Courier New" w:cs="Courier New"/>
        </w:rPr>
        <w:t>digby_docker</w:t>
      </w:r>
      <w:proofErr w:type="spellEnd"/>
      <w:r>
        <w:rPr>
          <w:rFonts w:ascii="Courier New" w:hAnsi="Courier New" w:cs="Courier New"/>
        </w:rPr>
        <w:t>/containers/</w:t>
      </w:r>
      <w:proofErr w:type="spellStart"/>
      <w:r>
        <w:rPr>
          <w:rFonts w:ascii="Courier New" w:hAnsi="Courier New" w:cs="Courier New"/>
        </w:rPr>
        <w:t>my_flask</w:t>
      </w:r>
      <w:proofErr w:type="spellEnd"/>
      <w:r>
        <w:rPr>
          <w:rFonts w:ascii="Courier New" w:hAnsi="Courier New" w:cs="Courier New"/>
        </w:rPr>
        <w:br/>
      </w:r>
      <w:r w:rsidRPr="006B1C26">
        <w:rPr>
          <w:rFonts w:ascii="Courier New" w:hAnsi="Courier New" w:cs="Courier New"/>
        </w:rPr>
        <w:t xml:space="preserve">docker build --no-cache -t </w:t>
      </w:r>
      <w:proofErr w:type="spellStart"/>
      <w:r w:rsidRPr="006B1C26">
        <w:rPr>
          <w:rFonts w:ascii="Courier New" w:hAnsi="Courier New" w:cs="Courier New"/>
        </w:rPr>
        <w:t>my_</w:t>
      </w:r>
      <w:proofErr w:type="gramStart"/>
      <w:r>
        <w:rPr>
          <w:rFonts w:ascii="Courier New" w:hAnsi="Courier New" w:cs="Courier New"/>
        </w:rPr>
        <w:t>flask</w:t>
      </w:r>
      <w:proofErr w:type="spellEnd"/>
      <w:r w:rsidRPr="006B1C26">
        <w:rPr>
          <w:rFonts w:ascii="Courier New" w:hAnsi="Courier New" w:cs="Courier New"/>
        </w:rPr>
        <w:t xml:space="preserve"> .</w:t>
      </w:r>
      <w:proofErr w:type="gramEnd"/>
      <w:r>
        <w:rPr>
          <w:rFonts w:ascii="Courier New" w:hAnsi="Courier New" w:cs="Courier New"/>
        </w:rPr>
        <w:br/>
      </w:r>
      <w:r>
        <w:rPr>
          <w:rFonts w:cstheme="minorHAnsi"/>
        </w:rPr>
        <w:t xml:space="preserve">This build is much faster and can be repeated if the server code changes, without rebuilding </w:t>
      </w:r>
      <w:proofErr w:type="spellStart"/>
      <w:r>
        <w:rPr>
          <w:rFonts w:cstheme="minorHAnsi"/>
        </w:rPr>
        <w:t>my_R</w:t>
      </w:r>
      <w:proofErr w:type="spellEnd"/>
      <w:r>
        <w:rPr>
          <w:rFonts w:cstheme="minorHAnsi"/>
        </w:rPr>
        <w:t xml:space="preserve"> unless updates to </w:t>
      </w:r>
      <w:proofErr w:type="spellStart"/>
      <w:r>
        <w:rPr>
          <w:rFonts w:cstheme="minorHAnsi"/>
        </w:rPr>
        <w:t>R are</w:t>
      </w:r>
      <w:proofErr w:type="spellEnd"/>
      <w:r>
        <w:rPr>
          <w:rFonts w:cstheme="minorHAnsi"/>
        </w:rPr>
        <w:t xml:space="preserve"> explicitly needed.</w:t>
      </w:r>
    </w:p>
    <w:p w14:paraId="18A8B049" w14:textId="3ED8A6CA" w:rsidR="00E21B76" w:rsidRPr="00F62D4F" w:rsidRDefault="00E21B76" w:rsidP="00F62D4F">
      <w:pPr>
        <w:pStyle w:val="ListParagraph"/>
        <w:numPr>
          <w:ilvl w:val="1"/>
          <w:numId w:val="3"/>
        </w:numPr>
        <w:rPr>
          <w:rFonts w:asciiTheme="majorHAnsi" w:hAnsiTheme="majorHAnsi" w:cstheme="majorHAnsi"/>
        </w:rPr>
      </w:pPr>
      <w:r>
        <w:rPr>
          <w:rFonts w:cstheme="minorHAnsi"/>
        </w:rPr>
        <w:t xml:space="preserve">Fix </w:t>
      </w:r>
      <w:r w:rsidR="00AD7BFC">
        <w:rPr>
          <w:rFonts w:cstheme="minorHAnsi"/>
        </w:rPr>
        <w:t>paths</w:t>
      </w:r>
      <w:r>
        <w:rPr>
          <w:rFonts w:cstheme="minorHAnsi"/>
        </w:rPr>
        <w:t xml:space="preserve"> in </w:t>
      </w:r>
      <w:proofErr w:type="spellStart"/>
      <w:r>
        <w:rPr>
          <w:rFonts w:ascii="Courier New" w:hAnsi="Courier New" w:cs="Courier New"/>
        </w:rPr>
        <w:t>digby_docker</w:t>
      </w:r>
      <w:proofErr w:type="spellEnd"/>
      <w:r>
        <w:rPr>
          <w:rFonts w:ascii="Courier New" w:hAnsi="Courier New" w:cs="Courier New"/>
        </w:rPr>
        <w:t>/containers/docker-</w:t>
      </w:r>
      <w:proofErr w:type="spellStart"/>
      <w:r>
        <w:rPr>
          <w:rFonts w:ascii="Courier New" w:hAnsi="Courier New" w:cs="Courier New"/>
        </w:rPr>
        <w:t>compose.yml</w:t>
      </w:r>
      <w:proofErr w:type="spellEnd"/>
      <w:r>
        <w:rPr>
          <w:rFonts w:ascii="Courier New" w:hAnsi="Courier New" w:cs="Courier New"/>
        </w:rPr>
        <w:t xml:space="preserve"> </w:t>
      </w:r>
      <w:r w:rsidRPr="00E21B76">
        <w:rPr>
          <w:rFonts w:asciiTheme="majorHAnsi" w:hAnsiTheme="majorHAnsi" w:cstheme="majorHAnsi"/>
        </w:rPr>
        <w:t>if you needed to change the home directory from</w:t>
      </w:r>
      <w:r>
        <w:rPr>
          <w:rFonts w:ascii="Courier New" w:hAnsi="Courier New" w:cs="Courier New"/>
        </w:rPr>
        <w:t xml:space="preserve"> /root.</w:t>
      </w:r>
    </w:p>
    <w:p w14:paraId="1626BF06" w14:textId="798FFB8B" w:rsidR="00225DAC" w:rsidRPr="00225DAC" w:rsidRDefault="00F62D4F" w:rsidP="00225DAC">
      <w:pPr>
        <w:pStyle w:val="ListParagraph"/>
        <w:numPr>
          <w:ilvl w:val="1"/>
          <w:numId w:val="3"/>
        </w:numPr>
        <w:rPr>
          <w:rFonts w:asciiTheme="majorHAnsi" w:hAnsiTheme="majorHAnsi" w:cstheme="majorHAnsi"/>
        </w:rPr>
      </w:pPr>
      <w:r>
        <w:rPr>
          <w:rFonts w:asciiTheme="majorHAnsi" w:hAnsiTheme="majorHAnsi" w:cstheme="majorHAnsi"/>
        </w:rPr>
        <w:t>Check</w:t>
      </w:r>
      <w:r w:rsidR="00AD7BFC">
        <w:rPr>
          <w:rFonts w:asciiTheme="majorHAnsi" w:hAnsiTheme="majorHAnsi" w:cstheme="majorHAnsi"/>
        </w:rPr>
        <w:t xml:space="preserve"> with </w:t>
      </w:r>
      <w:r w:rsidR="00AD7BFC" w:rsidRPr="00AD7BFC">
        <w:rPr>
          <w:rFonts w:ascii="Courier New" w:hAnsi="Courier New" w:cs="Courier New"/>
        </w:rPr>
        <w:t xml:space="preserve">docker </w:t>
      </w:r>
      <w:proofErr w:type="spellStart"/>
      <w:r w:rsidR="00AD7BFC" w:rsidRPr="00AD7BFC">
        <w:rPr>
          <w:rFonts w:ascii="Courier New" w:hAnsi="Courier New" w:cs="Courier New"/>
        </w:rPr>
        <w:t>ps</w:t>
      </w:r>
      <w:proofErr w:type="spellEnd"/>
      <w:r>
        <w:rPr>
          <w:rFonts w:asciiTheme="majorHAnsi" w:hAnsiTheme="majorHAnsi" w:cstheme="majorHAnsi"/>
        </w:rPr>
        <w:t xml:space="preserve"> that </w:t>
      </w:r>
      <w:r w:rsidR="00225DAC">
        <w:rPr>
          <w:rFonts w:asciiTheme="majorHAnsi" w:hAnsiTheme="majorHAnsi" w:cstheme="majorHAnsi"/>
        </w:rPr>
        <w:t xml:space="preserve">the infra is running, start it if necessary. Then bring up the </w:t>
      </w:r>
      <w:proofErr w:type="spellStart"/>
      <w:r w:rsidR="00225DAC">
        <w:rPr>
          <w:rFonts w:asciiTheme="majorHAnsi" w:hAnsiTheme="majorHAnsi" w:cstheme="majorHAnsi"/>
        </w:rPr>
        <w:t>VDjbase</w:t>
      </w:r>
      <w:proofErr w:type="spellEnd"/>
      <w:r w:rsidR="00225DAC">
        <w:rPr>
          <w:rFonts w:asciiTheme="majorHAnsi" w:hAnsiTheme="majorHAnsi" w:cstheme="majorHAnsi"/>
        </w:rPr>
        <w:t xml:space="preserve"> container:</w:t>
      </w:r>
      <w:r w:rsidR="00225DAC">
        <w:rPr>
          <w:rFonts w:asciiTheme="majorHAnsi" w:hAnsiTheme="majorHAnsi" w:cstheme="majorHAnsi"/>
        </w:rPr>
        <w:br/>
      </w:r>
      <w:r w:rsidR="00225DAC">
        <w:rPr>
          <w:rFonts w:ascii="Courier New" w:hAnsi="Courier New" w:cs="Courier New"/>
        </w:rPr>
        <w:t xml:space="preserve">cd </w:t>
      </w:r>
      <w:proofErr w:type="spellStart"/>
      <w:r w:rsidR="00225DAC">
        <w:rPr>
          <w:rFonts w:ascii="Courier New" w:hAnsi="Courier New" w:cs="Courier New"/>
        </w:rPr>
        <w:t>digby_docker</w:t>
      </w:r>
      <w:proofErr w:type="spellEnd"/>
      <w:r w:rsidR="00225DAC">
        <w:rPr>
          <w:rFonts w:ascii="Courier New" w:hAnsi="Courier New" w:cs="Courier New"/>
        </w:rPr>
        <w:t>/containers</w:t>
      </w:r>
      <w:r w:rsidR="00225DAC">
        <w:rPr>
          <w:rFonts w:ascii="Courier New" w:hAnsi="Courier New" w:cs="Courier New"/>
        </w:rPr>
        <w:br/>
        <w:t>docker-compose up -d</w:t>
      </w:r>
    </w:p>
    <w:p w14:paraId="7D4055E5" w14:textId="66567535" w:rsidR="00225DAC" w:rsidRDefault="00225DAC" w:rsidP="00225DAC">
      <w:pPr>
        <w:pStyle w:val="ListParagraph"/>
        <w:numPr>
          <w:ilvl w:val="1"/>
          <w:numId w:val="3"/>
        </w:numPr>
        <w:rPr>
          <w:rFonts w:asciiTheme="majorHAnsi" w:hAnsiTheme="majorHAnsi" w:cstheme="majorHAnsi"/>
        </w:rPr>
      </w:pPr>
      <w:r w:rsidRPr="002A4948">
        <w:rPr>
          <w:rFonts w:asciiTheme="majorHAnsi" w:hAnsiTheme="majorHAnsi" w:cstheme="majorHAnsi"/>
        </w:rPr>
        <w:t xml:space="preserve">Check the </w:t>
      </w:r>
      <w:r>
        <w:rPr>
          <w:rFonts w:asciiTheme="majorHAnsi" w:hAnsiTheme="majorHAnsi" w:cstheme="majorHAnsi"/>
        </w:rPr>
        <w:t>logs for errors</w:t>
      </w:r>
      <w:r w:rsidR="00F26F87">
        <w:rPr>
          <w:rFonts w:asciiTheme="majorHAnsi" w:hAnsiTheme="majorHAnsi" w:cstheme="majorHAnsi"/>
        </w:rPr>
        <w:t>:</w:t>
      </w:r>
      <w:r w:rsidR="00F26F87">
        <w:rPr>
          <w:rFonts w:asciiTheme="majorHAnsi" w:hAnsiTheme="majorHAnsi" w:cstheme="majorHAnsi"/>
        </w:rPr>
        <w:br/>
      </w:r>
      <w:r w:rsidR="00F26F87" w:rsidRPr="00F26F87">
        <w:rPr>
          <w:rFonts w:ascii="Courier New" w:hAnsi="Courier New" w:cs="Courier New"/>
        </w:rPr>
        <w:t>docker-compose logs -f</w:t>
      </w:r>
      <w:r w:rsidR="00F26F87">
        <w:rPr>
          <w:rFonts w:asciiTheme="majorHAnsi" w:hAnsiTheme="majorHAnsi" w:cstheme="majorHAnsi"/>
        </w:rPr>
        <w:br/>
      </w:r>
      <w:r>
        <w:rPr>
          <w:rFonts w:asciiTheme="majorHAnsi" w:hAnsiTheme="majorHAnsi" w:cstheme="majorHAnsi"/>
        </w:rPr>
        <w:t xml:space="preserve"> Initialisation is complete when Celery is running, at which point you can </w:t>
      </w:r>
      <w:r w:rsidRPr="002A4948">
        <w:rPr>
          <w:rFonts w:ascii="Courier New" w:hAnsi="Courier New" w:cs="Courier New"/>
        </w:rPr>
        <w:t>Ctrl-C</w:t>
      </w:r>
      <w:r>
        <w:rPr>
          <w:rFonts w:asciiTheme="majorHAnsi" w:hAnsiTheme="majorHAnsi" w:cstheme="majorHAnsi"/>
        </w:rPr>
        <w:t xml:space="preserve"> out of the logs.</w:t>
      </w:r>
    </w:p>
    <w:p w14:paraId="50D4F700" w14:textId="0AEC0980" w:rsidR="00225DAC" w:rsidRDefault="00225DAC" w:rsidP="00225DAC">
      <w:pPr>
        <w:pStyle w:val="ListParagraph"/>
        <w:numPr>
          <w:ilvl w:val="1"/>
          <w:numId w:val="3"/>
        </w:numPr>
        <w:rPr>
          <w:rFonts w:asciiTheme="majorHAnsi" w:hAnsiTheme="majorHAnsi" w:cstheme="majorHAnsi"/>
        </w:rPr>
      </w:pPr>
      <w:r>
        <w:rPr>
          <w:rFonts w:asciiTheme="majorHAnsi" w:hAnsiTheme="majorHAnsi" w:cstheme="majorHAnsi"/>
        </w:rPr>
        <w:lastRenderedPageBreak/>
        <w:t xml:space="preserve">You should now be able to reach your </w:t>
      </w:r>
      <w:proofErr w:type="spellStart"/>
      <w:r>
        <w:rPr>
          <w:rFonts w:asciiTheme="majorHAnsi" w:hAnsiTheme="majorHAnsi" w:cstheme="majorHAnsi"/>
        </w:rPr>
        <w:t>vdjbase</w:t>
      </w:r>
      <w:proofErr w:type="spellEnd"/>
      <w:r>
        <w:rPr>
          <w:rFonts w:asciiTheme="majorHAnsi" w:hAnsiTheme="majorHAnsi" w:cstheme="majorHAnsi"/>
        </w:rPr>
        <w:t xml:space="preserve"> site from the browser.</w:t>
      </w:r>
    </w:p>
    <w:p w14:paraId="783BEF94" w14:textId="2DE1506B" w:rsidR="00B43AE8" w:rsidRDefault="00B43AE8" w:rsidP="00B43AE8">
      <w:pPr>
        <w:pStyle w:val="ListParagraph"/>
        <w:numPr>
          <w:ilvl w:val="1"/>
          <w:numId w:val="3"/>
        </w:numPr>
        <w:rPr>
          <w:rFonts w:asciiTheme="majorHAnsi" w:hAnsiTheme="majorHAnsi" w:cstheme="majorHAnsi"/>
        </w:rPr>
      </w:pPr>
      <w:r>
        <w:rPr>
          <w:rFonts w:asciiTheme="majorHAnsi" w:hAnsiTheme="majorHAnsi" w:cstheme="majorHAnsi"/>
        </w:rPr>
        <w:t xml:space="preserve">Browse to </w:t>
      </w:r>
      <w:proofErr w:type="gramStart"/>
      <w:r w:rsidRPr="00D036B5">
        <w:rPr>
          <w:rFonts w:ascii="Courier New" w:hAnsi="Courier New" w:cs="Courier New"/>
        </w:rPr>
        <w:t>http</w:t>
      </w:r>
      <w:r>
        <w:rPr>
          <w:rFonts w:ascii="Courier New" w:hAnsi="Courier New" w:cs="Courier New"/>
        </w:rPr>
        <w:t>s</w:t>
      </w:r>
      <w:r w:rsidRPr="00D036B5">
        <w:rPr>
          <w:rFonts w:ascii="Courier New" w:hAnsi="Courier New" w:cs="Courier New"/>
        </w:rPr>
        <w:t>://vdjbase.org/admin</w:t>
      </w:r>
      <w:r>
        <w:rPr>
          <w:rFonts w:asciiTheme="majorHAnsi" w:hAnsiTheme="majorHAnsi" w:cstheme="majorHAnsi"/>
        </w:rPr>
        <w:t xml:space="preserve"> .</w:t>
      </w:r>
      <w:proofErr w:type="gramEnd"/>
      <w:r>
        <w:rPr>
          <w:rFonts w:asciiTheme="majorHAnsi" w:hAnsiTheme="majorHAnsi" w:cstheme="majorHAnsi"/>
        </w:rPr>
        <w:t xml:space="preserve"> You will be prompted to enter details for the administrator account. </w:t>
      </w:r>
    </w:p>
    <w:p w14:paraId="1364F1AD" w14:textId="7F2B68F4" w:rsidR="00D036B5" w:rsidRPr="00AF2542" w:rsidRDefault="00B43AE8" w:rsidP="003A0642">
      <w:pPr>
        <w:pStyle w:val="ListParagraph"/>
        <w:numPr>
          <w:ilvl w:val="1"/>
          <w:numId w:val="3"/>
        </w:numPr>
        <w:rPr>
          <w:rFonts w:ascii="Courier New" w:hAnsi="Courier New" w:cs="Courier New"/>
        </w:rPr>
      </w:pPr>
      <w:r>
        <w:rPr>
          <w:rFonts w:asciiTheme="majorHAnsi" w:hAnsiTheme="majorHAnsi" w:cstheme="majorHAnsi"/>
        </w:rPr>
        <w:t>Once the account is created, use it to log on, and r</w:t>
      </w:r>
      <w:r w:rsidR="00D036B5">
        <w:rPr>
          <w:rFonts w:asciiTheme="majorHAnsi" w:hAnsiTheme="majorHAnsi" w:cstheme="majorHAnsi"/>
        </w:rPr>
        <w:t>ebuild the genomic data:</w:t>
      </w:r>
      <w:r w:rsidR="00D036B5">
        <w:rPr>
          <w:rFonts w:asciiTheme="majorHAnsi" w:hAnsiTheme="majorHAnsi" w:cstheme="majorHAnsi"/>
        </w:rPr>
        <w:br/>
        <w:t xml:space="preserve">Browse to </w:t>
      </w:r>
      <w:r w:rsidR="00D036B5" w:rsidRPr="00D036B5">
        <w:rPr>
          <w:rFonts w:ascii="Courier New" w:hAnsi="Courier New" w:cs="Courier New"/>
        </w:rPr>
        <w:t>http</w:t>
      </w:r>
      <w:r w:rsidR="003A0642">
        <w:rPr>
          <w:rFonts w:ascii="Courier New" w:hAnsi="Courier New" w:cs="Courier New"/>
        </w:rPr>
        <w:t>s</w:t>
      </w:r>
      <w:r w:rsidR="00D036B5" w:rsidRPr="00D036B5">
        <w:rPr>
          <w:rFonts w:ascii="Courier New" w:hAnsi="Courier New" w:cs="Courier New"/>
        </w:rPr>
        <w:t>://vdjbase.org/admin</w:t>
      </w:r>
      <w:r w:rsidR="00D036B5">
        <w:rPr>
          <w:rFonts w:asciiTheme="majorHAnsi" w:hAnsiTheme="majorHAnsi" w:cstheme="majorHAnsi"/>
        </w:rPr>
        <w:t xml:space="preserve"> and log in</w:t>
      </w:r>
      <w:r w:rsidR="00D036B5">
        <w:rPr>
          <w:rFonts w:asciiTheme="majorHAnsi" w:hAnsiTheme="majorHAnsi" w:cstheme="majorHAnsi"/>
        </w:rPr>
        <w:br/>
        <w:t xml:space="preserve">Browse to </w:t>
      </w:r>
      <w:r w:rsidR="00D036B5" w:rsidRPr="00D036B5">
        <w:rPr>
          <w:rFonts w:ascii="Courier New" w:hAnsi="Courier New" w:cs="Courier New"/>
        </w:rPr>
        <w:t>http</w:t>
      </w:r>
      <w:r w:rsidR="003A0642">
        <w:rPr>
          <w:rFonts w:ascii="Courier New" w:hAnsi="Courier New" w:cs="Courier New"/>
        </w:rPr>
        <w:t>s</w:t>
      </w:r>
      <w:r w:rsidR="00D036B5" w:rsidRPr="00D036B5">
        <w:rPr>
          <w:rFonts w:ascii="Courier New" w:hAnsi="Courier New" w:cs="Courier New"/>
        </w:rPr>
        <w:t>://vdjbase.org/admin</w:t>
      </w:r>
      <w:r w:rsidR="001A6B2B">
        <w:t>/</w:t>
      </w:r>
      <w:r w:rsidR="00D036B5" w:rsidRPr="00D036B5">
        <w:rPr>
          <w:rFonts w:ascii="Courier New" w:hAnsi="Courier New" w:cs="Courier New"/>
        </w:rPr>
        <w:t xml:space="preserve">update_genomic. </w:t>
      </w:r>
      <w:r w:rsidR="00D036B5" w:rsidRPr="003A0642">
        <w:rPr>
          <w:rFonts w:cstheme="minorHAnsi"/>
        </w:rPr>
        <w:t>Wait a little while for it to complete and provide output</w:t>
      </w:r>
      <w:r w:rsidR="0033064A">
        <w:rPr>
          <w:rFonts w:cstheme="minorHAnsi"/>
        </w:rPr>
        <w:t>.</w:t>
      </w:r>
      <w:r w:rsidR="003A0642">
        <w:rPr>
          <w:rFonts w:cstheme="minorHAnsi"/>
        </w:rPr>
        <w:br/>
      </w:r>
      <w:r w:rsidR="003A0642" w:rsidRPr="003A0642">
        <w:rPr>
          <w:rFonts w:cstheme="minorHAnsi"/>
        </w:rPr>
        <w:t>Browse t</w:t>
      </w:r>
      <w:r w:rsidR="00D036B5" w:rsidRPr="003A0642">
        <w:rPr>
          <w:rFonts w:cstheme="minorHAnsi"/>
        </w:rPr>
        <w:t>o</w:t>
      </w:r>
      <w:r w:rsidR="00D036B5" w:rsidRPr="003A0642">
        <w:rPr>
          <w:rFonts w:ascii="Courier New" w:hAnsi="Courier New" w:cs="Courier New"/>
        </w:rPr>
        <w:t xml:space="preserve"> </w:t>
      </w:r>
      <w:hyperlink r:id="rId19" w:history="1">
        <w:r w:rsidR="0033064A" w:rsidRPr="00314140">
          <w:rPr>
            <w:rStyle w:val="Hyperlink"/>
            <w:rFonts w:ascii="Courier New" w:hAnsi="Courier New" w:cs="Courier New"/>
          </w:rPr>
          <w:t>https://vdjbase.org/admin/build_gff</w:t>
        </w:r>
      </w:hyperlink>
      <w:r w:rsidR="0033064A">
        <w:rPr>
          <w:rFonts w:ascii="Courier New" w:hAnsi="Courier New" w:cs="Courier New"/>
        </w:rPr>
        <w:br/>
      </w:r>
      <w:r w:rsidR="0033064A">
        <w:rPr>
          <w:rFonts w:cstheme="minorHAnsi"/>
        </w:rPr>
        <w:t xml:space="preserve">You can ignore any note to run </w:t>
      </w:r>
      <w:proofErr w:type="spellStart"/>
      <w:r w:rsidR="0033064A">
        <w:rPr>
          <w:rFonts w:cstheme="minorHAnsi"/>
        </w:rPr>
        <w:t>make_bam</w:t>
      </w:r>
      <w:proofErr w:type="spellEnd"/>
      <w:r w:rsidR="0033064A">
        <w:rPr>
          <w:rFonts w:cstheme="minorHAnsi"/>
        </w:rPr>
        <w:t xml:space="preserve"> as this is done automatically on Unix. The genomic data is now built.</w:t>
      </w:r>
    </w:p>
    <w:p w14:paraId="1B855489" w14:textId="209FA006" w:rsidR="00AF2542" w:rsidRDefault="00AF2542" w:rsidP="00AF2542">
      <w:pPr>
        <w:rPr>
          <w:rFonts w:cstheme="minorHAnsi"/>
        </w:rPr>
      </w:pPr>
      <w:r w:rsidRPr="00AF2542">
        <w:rPr>
          <w:rFonts w:cstheme="minorHAnsi"/>
        </w:rPr>
        <w:t xml:space="preserve">The installation of </w:t>
      </w:r>
      <w:proofErr w:type="spellStart"/>
      <w:r w:rsidRPr="00AF2542">
        <w:rPr>
          <w:rFonts w:cstheme="minorHAnsi"/>
        </w:rPr>
        <w:t>VDJbase</w:t>
      </w:r>
      <w:proofErr w:type="spellEnd"/>
      <w:r w:rsidRPr="00AF2542">
        <w:rPr>
          <w:rFonts w:cstheme="minorHAnsi"/>
        </w:rPr>
        <w:t xml:space="preserve"> is now complete, and you should be able to explore both AIRR-</w:t>
      </w:r>
      <w:proofErr w:type="spellStart"/>
      <w:r w:rsidRPr="00AF2542">
        <w:rPr>
          <w:rFonts w:cstheme="minorHAnsi"/>
        </w:rPr>
        <w:t>Seq</w:t>
      </w:r>
      <w:proofErr w:type="spellEnd"/>
      <w:r w:rsidRPr="00AF2542">
        <w:rPr>
          <w:rFonts w:cstheme="minorHAnsi"/>
        </w:rPr>
        <w:t xml:space="preserve"> and genomic data.</w:t>
      </w:r>
    </w:p>
    <w:p w14:paraId="5EED982A" w14:textId="0FF3EADA" w:rsidR="00AF2542" w:rsidRDefault="00AF2542" w:rsidP="00AF2542">
      <w:pPr>
        <w:rPr>
          <w:rFonts w:cstheme="minorHAnsi"/>
        </w:rPr>
      </w:pPr>
      <w:r w:rsidRPr="00AF2542">
        <w:rPr>
          <w:rFonts w:cstheme="minorHAnsi"/>
        </w:rPr>
        <w:t>Operational Checks</w:t>
      </w:r>
      <w:r>
        <w:rPr>
          <w:rFonts w:cstheme="minorHAnsi"/>
        </w:rPr>
        <w:t xml:space="preserve"> - User Interface</w:t>
      </w:r>
    </w:p>
    <w:p w14:paraId="48507DD8" w14:textId="77777777" w:rsidR="00AF2542" w:rsidRDefault="00AF2542" w:rsidP="00AF2542">
      <w:pPr>
        <w:rPr>
          <w:rFonts w:cstheme="minorHAnsi"/>
        </w:rPr>
      </w:pPr>
      <w:r>
        <w:rPr>
          <w:rFonts w:cstheme="minorHAnsi"/>
        </w:rPr>
        <w:t>- Check that the site is accessible through both http and https links, with http diverting to https.</w:t>
      </w:r>
    </w:p>
    <w:p w14:paraId="52F89ACA" w14:textId="77777777" w:rsidR="00AF2542" w:rsidRDefault="00AF2542" w:rsidP="00AF2542">
      <w:pPr>
        <w:rPr>
          <w:rFonts w:cstheme="minorHAnsi"/>
        </w:rPr>
      </w:pPr>
      <w:r>
        <w:rPr>
          <w:rFonts w:cstheme="minorHAnsi"/>
        </w:rPr>
        <w:t>- Check that you can navigate the site successfully</w:t>
      </w:r>
    </w:p>
    <w:p w14:paraId="265710A0" w14:textId="77777777" w:rsidR="00AF2542" w:rsidRDefault="00AF2542" w:rsidP="00AF2542">
      <w:pPr>
        <w:rPr>
          <w:rFonts w:cstheme="minorHAnsi"/>
        </w:rPr>
      </w:pPr>
      <w:r>
        <w:rPr>
          <w:rFonts w:cstheme="minorHAnsi"/>
        </w:rPr>
        <w:t>- Check that reports are working and that static files (</w:t>
      </w:r>
      <w:proofErr w:type="gramStart"/>
      <w:r>
        <w:rPr>
          <w:rFonts w:cstheme="minorHAnsi"/>
        </w:rPr>
        <w:t>e.g.</w:t>
      </w:r>
      <w:proofErr w:type="gramEnd"/>
      <w:r>
        <w:rPr>
          <w:rFonts w:cstheme="minorHAnsi"/>
        </w:rPr>
        <w:t xml:space="preserve"> </w:t>
      </w:r>
      <w:proofErr w:type="spellStart"/>
      <w:r>
        <w:rPr>
          <w:rFonts w:cstheme="minorHAnsi"/>
        </w:rPr>
        <w:t>ogrdbstats</w:t>
      </w:r>
      <w:proofErr w:type="spellEnd"/>
      <w:r>
        <w:rPr>
          <w:rFonts w:cstheme="minorHAnsi"/>
        </w:rPr>
        <w:t xml:space="preserve"> reports) are downloadable</w:t>
      </w:r>
    </w:p>
    <w:p w14:paraId="33CC867F" w14:textId="5048ECB3" w:rsidR="00AF2542" w:rsidRPr="00AF2542" w:rsidRDefault="00AF2542" w:rsidP="00AF2542">
      <w:pPr>
        <w:rPr>
          <w:rFonts w:cstheme="minorHAnsi"/>
        </w:rPr>
      </w:pPr>
      <w:r>
        <w:rPr>
          <w:rFonts w:cstheme="minorHAnsi"/>
        </w:rPr>
        <w:t>- Check that the IGV genome browser works</w:t>
      </w:r>
    </w:p>
    <w:p w14:paraId="3A93D265" w14:textId="06192BCF" w:rsidR="00F34719" w:rsidRDefault="00D036B5" w:rsidP="00F34719">
      <w:r w:rsidRPr="0033064A">
        <w:rPr>
          <w:rFonts w:asciiTheme="majorHAnsi" w:hAnsiTheme="majorHAnsi" w:cstheme="majorHAnsi"/>
        </w:rPr>
        <w:br/>
      </w:r>
      <w:r w:rsidR="00F34719">
        <w:t>2.</w:t>
      </w:r>
      <w:r w:rsidR="00F26F87">
        <w:t>7</w:t>
      </w:r>
      <w:r w:rsidR="00F34719">
        <w:t xml:space="preserve"> Installation of </w:t>
      </w:r>
      <w:r w:rsidR="00255F5D">
        <w:t>OGRDB</w:t>
      </w:r>
    </w:p>
    <w:p w14:paraId="51262924" w14:textId="6CBA63EB" w:rsidR="000F3CCF" w:rsidRDefault="00255F5D" w:rsidP="00F34719">
      <w:r>
        <w:t>You can skip this section if you don’t intend to provide an instance of OGRDB</w:t>
      </w:r>
      <w:r w:rsidR="00C5798E">
        <w:t xml:space="preserve">, </w:t>
      </w:r>
      <w:r w:rsidR="00317DFC">
        <w:t>but please make sure you removed the nginx site configuration file in section 2.</w:t>
      </w:r>
      <w:r w:rsidR="00F26F87">
        <w:t>5</w:t>
      </w:r>
      <w:r w:rsidR="00C5798E">
        <w:t xml:space="preserve">. This is important because it references the </w:t>
      </w:r>
      <w:proofErr w:type="spellStart"/>
      <w:r w:rsidR="00C5798E">
        <w:t>ogrdb</w:t>
      </w:r>
      <w:r w:rsidR="00C5798E" w:rsidRPr="00C5798E">
        <w:t>_flask</w:t>
      </w:r>
      <w:proofErr w:type="spellEnd"/>
      <w:r w:rsidR="00C5798E">
        <w:t xml:space="preserve"> host name. If this has not been registered on the internal Docker network, nginx will not service any requests.</w:t>
      </w:r>
    </w:p>
    <w:p w14:paraId="10AC0308" w14:textId="66F0B9A8" w:rsidR="000F3CCF" w:rsidRDefault="000F3CCF" w:rsidP="00F34719">
      <w:proofErr w:type="gramStart"/>
      <w:r>
        <w:t>Assuming that</w:t>
      </w:r>
      <w:proofErr w:type="gramEnd"/>
      <w:r>
        <w:t xml:space="preserve"> you previously installed </w:t>
      </w:r>
      <w:proofErr w:type="spellStart"/>
      <w:r>
        <w:t>VDJbase</w:t>
      </w:r>
      <w:proofErr w:type="spellEnd"/>
      <w:r>
        <w:t xml:space="preserve">, you now need to reinstate the site definition file for </w:t>
      </w:r>
      <w:proofErr w:type="spellStart"/>
      <w:r>
        <w:t>ogrdb</w:t>
      </w:r>
      <w:proofErr w:type="spellEnd"/>
      <w:r>
        <w:t>:</w:t>
      </w:r>
    </w:p>
    <w:p w14:paraId="21DDAD6C" w14:textId="5DCF3BB1" w:rsidR="000F3CCF" w:rsidRDefault="000F3CCF" w:rsidP="00F34719">
      <w:pPr>
        <w:pStyle w:val="ListParagraph"/>
        <w:numPr>
          <w:ilvl w:val="1"/>
          <w:numId w:val="3"/>
        </w:numPr>
      </w:pPr>
      <w:r>
        <w:rPr>
          <w:rFonts w:ascii="Courier New" w:hAnsi="Courier New" w:cs="Courier New"/>
        </w:rPr>
        <w:t xml:space="preserve">cd </w:t>
      </w:r>
      <w:proofErr w:type="spellStart"/>
      <w:r>
        <w:rPr>
          <w:rFonts w:ascii="Courier New" w:hAnsi="Courier New" w:cs="Courier New"/>
        </w:rPr>
        <w:t>digby_infra</w:t>
      </w:r>
      <w:proofErr w:type="spellEnd"/>
      <w:r>
        <w:rPr>
          <w:rFonts w:ascii="Courier New" w:hAnsi="Courier New" w:cs="Courier New"/>
        </w:rPr>
        <w:t>/config/nginx/nginx/</w:t>
      </w:r>
      <w:proofErr w:type="spellStart"/>
      <w:r>
        <w:rPr>
          <w:rFonts w:ascii="Courier New" w:hAnsi="Courier New" w:cs="Courier New"/>
        </w:rPr>
        <w:t>site_info</w:t>
      </w:r>
      <w:proofErr w:type="spellEnd"/>
      <w:r>
        <w:rPr>
          <w:rFonts w:ascii="Courier New" w:hAnsi="Courier New" w:cs="Courier New"/>
        </w:rPr>
        <w:br/>
        <w:t xml:space="preserve">git checkout -– </w:t>
      </w:r>
      <w:proofErr w:type="spellStart"/>
      <w:r>
        <w:rPr>
          <w:rFonts w:ascii="Courier New" w:hAnsi="Courier New" w:cs="Courier New"/>
        </w:rPr>
        <w:t>ogrdb</w:t>
      </w:r>
      <w:proofErr w:type="spellEnd"/>
    </w:p>
    <w:p w14:paraId="73C33AD9" w14:textId="40052EB5" w:rsidR="00F34719" w:rsidRDefault="00175D1F" w:rsidP="00F34719">
      <w:r>
        <w:t xml:space="preserve">Clone the repo: </w:t>
      </w:r>
    </w:p>
    <w:p w14:paraId="0C746119" w14:textId="79371DDE" w:rsidR="00175D1F" w:rsidRDefault="00175D1F" w:rsidP="00175D1F">
      <w:pPr>
        <w:rPr>
          <w:rFonts w:ascii="Courier New" w:hAnsi="Courier New" w:cs="Courier New"/>
        </w:rPr>
      </w:pPr>
      <w:r w:rsidRPr="00567CD1">
        <w:rPr>
          <w:rFonts w:ascii="Courier New" w:hAnsi="Courier New" w:cs="Courier New"/>
        </w:rPr>
        <w:t xml:space="preserve">git clone </w:t>
      </w:r>
      <w:hyperlink r:id="rId20" w:history="1">
        <w:r w:rsidRPr="00314140">
          <w:rPr>
            <w:rStyle w:val="Hyperlink"/>
            <w:rFonts w:ascii="Courier New" w:hAnsi="Courier New" w:cs="Courier New"/>
          </w:rPr>
          <w:t>https://github.com/airr-community/ogrdb_docker</w:t>
        </w:r>
      </w:hyperlink>
    </w:p>
    <w:p w14:paraId="1FE97903" w14:textId="77157FF3" w:rsidR="00175D1F" w:rsidRDefault="00175D1F" w:rsidP="00175D1F">
      <w:r>
        <w:t>Build the container:</w:t>
      </w:r>
    </w:p>
    <w:p w14:paraId="1C430E09" w14:textId="77777777" w:rsidR="00C7481D" w:rsidRPr="00C7481D" w:rsidRDefault="00175D1F" w:rsidP="00175D1F">
      <w:pPr>
        <w:pStyle w:val="ListParagraph"/>
        <w:numPr>
          <w:ilvl w:val="1"/>
          <w:numId w:val="3"/>
        </w:numPr>
        <w:rPr>
          <w:rFonts w:ascii="Courier New" w:hAnsi="Courier New" w:cs="Courier New"/>
        </w:rPr>
      </w:pPr>
      <w:r>
        <w:t xml:space="preserve">In </w:t>
      </w:r>
      <w:proofErr w:type="spellStart"/>
      <w:r w:rsidRPr="00255F5D">
        <w:rPr>
          <w:rFonts w:ascii="Courier New" w:hAnsi="Courier New" w:cs="Courier New"/>
        </w:rPr>
        <w:t>ogrdb_docker</w:t>
      </w:r>
      <w:proofErr w:type="spellEnd"/>
      <w:r w:rsidRPr="00255F5D">
        <w:rPr>
          <w:rFonts w:ascii="Courier New" w:hAnsi="Courier New" w:cs="Courier New"/>
        </w:rPr>
        <w:t>/containers/</w:t>
      </w:r>
      <w:proofErr w:type="spellStart"/>
      <w:r w:rsidRPr="00255F5D">
        <w:rPr>
          <w:rFonts w:ascii="Courier New" w:hAnsi="Courier New" w:cs="Courier New"/>
        </w:rPr>
        <w:t>my_flask</w:t>
      </w:r>
      <w:proofErr w:type="spellEnd"/>
      <w:r w:rsidRPr="00255F5D">
        <w:rPr>
          <w:rFonts w:ascii="Courier New" w:hAnsi="Courier New" w:cs="Courier New"/>
        </w:rPr>
        <w:t>/app</w:t>
      </w:r>
      <w:r>
        <w:t xml:space="preserve">, copy </w:t>
      </w:r>
      <w:proofErr w:type="spellStart"/>
      <w:r w:rsidRPr="00255F5D">
        <w:rPr>
          <w:rFonts w:ascii="Courier New" w:hAnsi="Courier New" w:cs="Courier New"/>
        </w:rPr>
        <w:t>sample_secret.cfg</w:t>
      </w:r>
      <w:proofErr w:type="spellEnd"/>
      <w:r w:rsidRPr="00255F5D">
        <w:rPr>
          <w:rFonts w:ascii="Courier New" w:hAnsi="Courier New" w:cs="Courier New"/>
        </w:rPr>
        <w:t xml:space="preserve"> </w:t>
      </w:r>
      <w:r>
        <w:t xml:space="preserve">to </w:t>
      </w:r>
      <w:proofErr w:type="spellStart"/>
      <w:r w:rsidRPr="00255F5D">
        <w:rPr>
          <w:rFonts w:ascii="Courier New" w:hAnsi="Courier New" w:cs="Courier New"/>
        </w:rPr>
        <w:t>secret.cfg</w:t>
      </w:r>
      <w:proofErr w:type="spellEnd"/>
      <w:r>
        <w:t xml:space="preserve">. </w:t>
      </w:r>
    </w:p>
    <w:p w14:paraId="441ECB7B" w14:textId="77777777" w:rsidR="00C7481D" w:rsidRDefault="00175D1F" w:rsidP="00175D1F">
      <w:pPr>
        <w:pStyle w:val="ListParagraph"/>
        <w:numPr>
          <w:ilvl w:val="1"/>
          <w:numId w:val="3"/>
        </w:numPr>
        <w:rPr>
          <w:rFonts w:ascii="Courier New" w:hAnsi="Courier New" w:cs="Courier New"/>
        </w:rPr>
      </w:pPr>
      <w:r>
        <w:t xml:space="preserve">Edit </w:t>
      </w:r>
      <w:proofErr w:type="spellStart"/>
      <w:r w:rsidRPr="00255F5D">
        <w:rPr>
          <w:rFonts w:ascii="Courier New" w:hAnsi="Courier New" w:cs="Courier New"/>
        </w:rPr>
        <w:t>secret.cfg</w:t>
      </w:r>
      <w:proofErr w:type="spellEnd"/>
      <w:r w:rsidR="00C7481D">
        <w:rPr>
          <w:rFonts w:ascii="Courier New" w:hAnsi="Courier New" w:cs="Courier New"/>
        </w:rPr>
        <w:t>:</w:t>
      </w:r>
    </w:p>
    <w:p w14:paraId="0EDA8671" w14:textId="1FEB5610" w:rsidR="00175D1F" w:rsidRPr="00F70B88" w:rsidRDefault="00175D1F" w:rsidP="00C7481D">
      <w:pPr>
        <w:pStyle w:val="ListParagraph"/>
        <w:numPr>
          <w:ilvl w:val="2"/>
          <w:numId w:val="3"/>
        </w:numPr>
        <w:rPr>
          <w:rFonts w:ascii="Courier New" w:hAnsi="Courier New" w:cs="Courier New"/>
        </w:rPr>
      </w:pPr>
      <w:r>
        <w:t xml:space="preserve"> </w:t>
      </w:r>
      <w:r w:rsidR="00C7481D">
        <w:t>I</w:t>
      </w:r>
      <w:r>
        <w:t xml:space="preserve">nclude the password for the </w:t>
      </w:r>
      <w:proofErr w:type="spellStart"/>
      <w:r w:rsidRPr="00255F5D">
        <w:rPr>
          <w:rFonts w:ascii="Courier New" w:hAnsi="Courier New" w:cs="Courier New"/>
        </w:rPr>
        <w:t>ogrdb</w:t>
      </w:r>
      <w:proofErr w:type="spellEnd"/>
      <w:r>
        <w:t xml:space="preserve"> user </w:t>
      </w:r>
      <w:r w:rsidR="00EE0645">
        <w:t>in the database URI</w:t>
      </w:r>
      <w:r>
        <w:t xml:space="preserve">. The line should read </w:t>
      </w:r>
      <w:r w:rsidRPr="00255F5D">
        <w:rPr>
          <w:rFonts w:ascii="Courier New" w:hAnsi="Courier New" w:cs="Courier New"/>
        </w:rPr>
        <w:t>'</w:t>
      </w:r>
      <w:proofErr w:type="spellStart"/>
      <w:r w:rsidRPr="00255F5D">
        <w:rPr>
          <w:rFonts w:ascii="Courier New" w:hAnsi="Courier New" w:cs="Courier New"/>
        </w:rPr>
        <w:t>mysql+mysqldb</w:t>
      </w:r>
      <w:proofErr w:type="spellEnd"/>
      <w:r w:rsidRPr="00255F5D">
        <w:rPr>
          <w:rFonts w:ascii="Courier New" w:hAnsi="Courier New" w:cs="Courier New"/>
        </w:rPr>
        <w:t>://ogrdb:password@mariadb:3306/</w:t>
      </w:r>
      <w:proofErr w:type="spellStart"/>
      <w:r w:rsidRPr="00255F5D">
        <w:rPr>
          <w:rFonts w:ascii="Courier New" w:hAnsi="Courier New" w:cs="Courier New"/>
        </w:rPr>
        <w:t>ogrdb</w:t>
      </w:r>
      <w:proofErr w:type="spellEnd"/>
      <w:r w:rsidRPr="00175D1F">
        <w:t>'</w:t>
      </w:r>
    </w:p>
    <w:p w14:paraId="6F1DF10C" w14:textId="1F1E58BE" w:rsidR="00F70B88" w:rsidRPr="00C7481D" w:rsidRDefault="00C7481D" w:rsidP="00C7481D">
      <w:pPr>
        <w:pStyle w:val="ListParagraph"/>
        <w:numPr>
          <w:ilvl w:val="2"/>
          <w:numId w:val="3"/>
        </w:numPr>
        <w:rPr>
          <w:rFonts w:ascii="Courier New" w:hAnsi="Courier New" w:cs="Courier New"/>
        </w:rPr>
      </w:pPr>
      <w:r>
        <w:t xml:space="preserve">Enter details of the SMTP account that OGRDB should use to send mail. The settings are used by </w:t>
      </w:r>
      <w:hyperlink r:id="rId21" w:history="1">
        <w:proofErr w:type="spellStart"/>
        <w:r w:rsidRPr="00C7481D">
          <w:rPr>
            <w:rStyle w:val="Hyperlink"/>
          </w:rPr>
          <w:t>flask_mail</w:t>
        </w:r>
        <w:proofErr w:type="spellEnd"/>
      </w:hyperlink>
      <w:r>
        <w:t>: consult its documentation for further guidance.</w:t>
      </w:r>
    </w:p>
    <w:p w14:paraId="632287E4" w14:textId="742B1CC0" w:rsidR="00C7481D" w:rsidRPr="00C7481D" w:rsidRDefault="00C7481D" w:rsidP="00C7481D">
      <w:pPr>
        <w:pStyle w:val="ListParagraph"/>
        <w:numPr>
          <w:ilvl w:val="2"/>
          <w:numId w:val="3"/>
        </w:numPr>
        <w:rPr>
          <w:rFonts w:ascii="Courier New" w:hAnsi="Courier New" w:cs="Courier New"/>
        </w:rPr>
      </w:pPr>
      <w:r>
        <w:lastRenderedPageBreak/>
        <w:t>Enter your own random text into SECRET_KEY and SECURITY_PASSWORD_SALT</w:t>
      </w:r>
    </w:p>
    <w:p w14:paraId="34FAF6AC" w14:textId="0881ABCB" w:rsidR="00C7481D" w:rsidRPr="007179EB" w:rsidRDefault="00C7481D" w:rsidP="00C7481D">
      <w:pPr>
        <w:pStyle w:val="ListParagraph"/>
        <w:numPr>
          <w:ilvl w:val="2"/>
          <w:numId w:val="3"/>
        </w:numPr>
        <w:rPr>
          <w:rFonts w:ascii="Courier New" w:hAnsi="Courier New" w:cs="Courier New"/>
        </w:rPr>
      </w:pPr>
      <w:r>
        <w:t xml:space="preserve">Enter the NCBI API key that </w:t>
      </w:r>
      <w:proofErr w:type="spellStart"/>
      <w:r>
        <w:t>ogrdb</w:t>
      </w:r>
      <w:proofErr w:type="spellEnd"/>
      <w:r>
        <w:t xml:space="preserve"> should use.</w:t>
      </w:r>
    </w:p>
    <w:p w14:paraId="71A82E1C" w14:textId="26337FB1" w:rsidR="007179EB" w:rsidRPr="00866570" w:rsidRDefault="006B2508" w:rsidP="00C46A58">
      <w:pPr>
        <w:pStyle w:val="ListParagraph"/>
        <w:numPr>
          <w:ilvl w:val="2"/>
          <w:numId w:val="3"/>
        </w:numPr>
        <w:rPr>
          <w:rFonts w:ascii="Courier New" w:hAnsi="Courier New" w:cs="Courier New"/>
        </w:rPr>
      </w:pPr>
      <w:r w:rsidRPr="00866570">
        <w:rPr>
          <w:rFonts w:cstheme="minorHAnsi"/>
        </w:rPr>
        <w:t xml:space="preserve">The default WORDPRESS settings point to the public site. If you are using the local </w:t>
      </w:r>
      <w:proofErr w:type="spellStart"/>
      <w:r w:rsidRPr="00866570">
        <w:rPr>
          <w:rFonts w:cstheme="minorHAnsi"/>
        </w:rPr>
        <w:t>Wordpress</w:t>
      </w:r>
      <w:proofErr w:type="spellEnd"/>
      <w:r w:rsidRPr="00866570">
        <w:rPr>
          <w:rFonts w:cstheme="minorHAnsi"/>
        </w:rPr>
        <w:t xml:space="preserve">, you can change WORDPRESS_NEWS_URL to the URL for your </w:t>
      </w:r>
      <w:proofErr w:type="spellStart"/>
      <w:r w:rsidRPr="00866570">
        <w:rPr>
          <w:rFonts w:cstheme="minorHAnsi"/>
        </w:rPr>
        <w:t>Wordpress</w:t>
      </w:r>
      <w:proofErr w:type="spellEnd"/>
      <w:r w:rsidRPr="00866570">
        <w:rPr>
          <w:rFonts w:cstheme="minorHAnsi"/>
        </w:rPr>
        <w:t xml:space="preserve"> service so that you can publish your own news items. </w:t>
      </w:r>
    </w:p>
    <w:p w14:paraId="20B66E2A" w14:textId="77777777" w:rsidR="00866570" w:rsidRPr="00866570" w:rsidRDefault="00866570" w:rsidP="00866570">
      <w:pPr>
        <w:pStyle w:val="ListParagraph"/>
        <w:ind w:left="2160"/>
        <w:rPr>
          <w:rFonts w:ascii="Courier New" w:hAnsi="Courier New" w:cs="Courier New"/>
        </w:rPr>
      </w:pPr>
    </w:p>
    <w:p w14:paraId="0CBF3E9F" w14:textId="412A8237" w:rsidR="00175D1F" w:rsidRDefault="00F26F87" w:rsidP="00175D1F">
      <w:pPr>
        <w:pStyle w:val="ListParagraph"/>
        <w:numPr>
          <w:ilvl w:val="1"/>
          <w:numId w:val="3"/>
        </w:numPr>
        <w:rPr>
          <w:rFonts w:ascii="Courier New" w:hAnsi="Courier New" w:cs="Courier New"/>
        </w:rPr>
      </w:pPr>
      <w:r>
        <w:t>Build the container:</w:t>
      </w:r>
      <w:r w:rsidR="00175D1F">
        <w:t xml:space="preserve"> </w:t>
      </w:r>
      <w:r>
        <w:br/>
        <w:t xml:space="preserve">cd </w:t>
      </w:r>
      <w:proofErr w:type="spellStart"/>
      <w:r w:rsidR="00175D1F" w:rsidRPr="00255F5D">
        <w:rPr>
          <w:rFonts w:ascii="Courier New" w:hAnsi="Courier New" w:cs="Courier New"/>
        </w:rPr>
        <w:t>ogrdb_docker</w:t>
      </w:r>
      <w:proofErr w:type="spellEnd"/>
      <w:r w:rsidR="00175D1F" w:rsidRPr="00255F5D">
        <w:rPr>
          <w:rFonts w:ascii="Courier New" w:hAnsi="Courier New" w:cs="Courier New"/>
        </w:rPr>
        <w:t>/containers/</w:t>
      </w:r>
      <w:proofErr w:type="spellStart"/>
      <w:r w:rsidR="00175D1F" w:rsidRPr="00255F5D">
        <w:rPr>
          <w:rFonts w:ascii="Courier New" w:hAnsi="Courier New" w:cs="Courier New"/>
        </w:rPr>
        <w:t>my_flas</w:t>
      </w:r>
      <w:r>
        <w:rPr>
          <w:rFonts w:ascii="Courier New" w:hAnsi="Courier New" w:cs="Courier New"/>
        </w:rPr>
        <w:t>k</w:t>
      </w:r>
      <w:proofErr w:type="spellEnd"/>
      <w:r w:rsidR="00255F5D">
        <w:br/>
      </w:r>
      <w:r w:rsidR="00255F5D" w:rsidRPr="00255F5D">
        <w:rPr>
          <w:rFonts w:ascii="Courier New" w:hAnsi="Courier New" w:cs="Courier New"/>
        </w:rPr>
        <w:t xml:space="preserve">docker build --no-cache -t </w:t>
      </w:r>
      <w:proofErr w:type="spellStart"/>
      <w:r w:rsidR="00255F5D" w:rsidRPr="00255F5D">
        <w:rPr>
          <w:rFonts w:ascii="Courier New" w:hAnsi="Courier New" w:cs="Courier New"/>
        </w:rPr>
        <w:t>my_</w:t>
      </w:r>
      <w:proofErr w:type="gramStart"/>
      <w:r w:rsidR="00255F5D" w:rsidRPr="00255F5D">
        <w:rPr>
          <w:rFonts w:ascii="Courier New" w:hAnsi="Courier New" w:cs="Courier New"/>
        </w:rPr>
        <w:t>flask</w:t>
      </w:r>
      <w:proofErr w:type="spellEnd"/>
      <w:r w:rsidR="00255F5D" w:rsidRPr="00255F5D">
        <w:rPr>
          <w:rFonts w:ascii="Courier New" w:hAnsi="Courier New" w:cs="Courier New"/>
        </w:rPr>
        <w:t xml:space="preserve"> .</w:t>
      </w:r>
      <w:proofErr w:type="gramEnd"/>
    </w:p>
    <w:p w14:paraId="130320CE" w14:textId="659B93E6" w:rsidR="00255F5D" w:rsidRPr="00255F5D" w:rsidRDefault="00255F5D" w:rsidP="00255F5D">
      <w:pPr>
        <w:rPr>
          <w:rFonts w:ascii="Courier New" w:hAnsi="Courier New" w:cs="Courier New"/>
        </w:rPr>
      </w:pPr>
      <w:r>
        <w:t>Prepare the data directories:</w:t>
      </w:r>
    </w:p>
    <w:p w14:paraId="16B307D6" w14:textId="59A7A61F" w:rsidR="008907B3" w:rsidRPr="008907B3" w:rsidRDefault="002F5659" w:rsidP="002F5659">
      <w:pPr>
        <w:pStyle w:val="ListParagraph"/>
        <w:numPr>
          <w:ilvl w:val="1"/>
          <w:numId w:val="3"/>
        </w:numPr>
        <w:rPr>
          <w:rFonts w:ascii="Courier New" w:hAnsi="Courier New" w:cs="Courier New"/>
        </w:rPr>
      </w:pPr>
      <w:r>
        <w:t xml:space="preserve">Create directories </w:t>
      </w:r>
      <w:proofErr w:type="spellStart"/>
      <w:r w:rsidRPr="002F5659">
        <w:rPr>
          <w:rFonts w:ascii="Courier New" w:hAnsi="Courier New" w:cs="Courier New"/>
        </w:rPr>
        <w:t>ogrdb_docker</w:t>
      </w:r>
      <w:proofErr w:type="spellEnd"/>
      <w:r w:rsidRPr="002F5659">
        <w:rPr>
          <w:rFonts w:ascii="Courier New" w:hAnsi="Courier New" w:cs="Courier New"/>
        </w:rPr>
        <w:t>/ogre/attachments</w:t>
      </w:r>
      <w:r w:rsidRPr="002F5659">
        <w:t xml:space="preserve"> and </w:t>
      </w:r>
      <w:proofErr w:type="spellStart"/>
      <w:r w:rsidRPr="00255F5D">
        <w:rPr>
          <w:rFonts w:ascii="Courier New" w:hAnsi="Courier New" w:cs="Courier New"/>
        </w:rPr>
        <w:t>ogrdb_docker</w:t>
      </w:r>
      <w:proofErr w:type="spellEnd"/>
      <w:r w:rsidRPr="008907B3">
        <w:rPr>
          <w:rFonts w:ascii="Courier New" w:hAnsi="Courier New" w:cs="Courier New"/>
        </w:rPr>
        <w:t>/ogre/</w:t>
      </w:r>
      <w:proofErr w:type="spellStart"/>
      <w:r w:rsidRPr="008907B3">
        <w:rPr>
          <w:rFonts w:ascii="Courier New" w:hAnsi="Courier New" w:cs="Courier New"/>
        </w:rPr>
        <w:t>imgtfiles</w:t>
      </w:r>
      <w:proofErr w:type="spellEnd"/>
      <w:r>
        <w:t xml:space="preserve">. </w:t>
      </w:r>
    </w:p>
    <w:p w14:paraId="4A69F908" w14:textId="2F6FD329" w:rsidR="00B2044E" w:rsidRPr="00B2044E" w:rsidRDefault="00B2044E" w:rsidP="00B2044E">
      <w:pPr>
        <w:pStyle w:val="ListParagraph"/>
        <w:numPr>
          <w:ilvl w:val="1"/>
          <w:numId w:val="3"/>
        </w:numPr>
      </w:pPr>
      <w:r>
        <w:t xml:space="preserve">Fix </w:t>
      </w:r>
      <w:r w:rsidR="00F26F87">
        <w:t>paths</w:t>
      </w:r>
      <w:r>
        <w:t xml:space="preserve"> in </w:t>
      </w:r>
      <w:proofErr w:type="spellStart"/>
      <w:r>
        <w:rPr>
          <w:rFonts w:ascii="Courier New" w:hAnsi="Courier New" w:cs="Courier New"/>
        </w:rPr>
        <w:t>ogrdb_docker</w:t>
      </w:r>
      <w:proofErr w:type="spellEnd"/>
      <w:r w:rsidRPr="00BD52AA">
        <w:rPr>
          <w:rFonts w:ascii="Courier New" w:hAnsi="Courier New" w:cs="Courier New"/>
        </w:rPr>
        <w:t>/containers/docker-</w:t>
      </w:r>
      <w:proofErr w:type="spellStart"/>
      <w:r w:rsidRPr="00BD52AA">
        <w:rPr>
          <w:rFonts w:ascii="Courier New" w:hAnsi="Courier New" w:cs="Courier New"/>
        </w:rPr>
        <w:t>compose.yml</w:t>
      </w:r>
      <w:proofErr w:type="spellEnd"/>
      <w:r>
        <w:rPr>
          <w:rFonts w:ascii="Courier New" w:hAnsi="Courier New" w:cs="Courier New"/>
        </w:rPr>
        <w:t xml:space="preserve"> </w:t>
      </w:r>
      <w:r>
        <w:rPr>
          <w:rFonts w:cstheme="minorHAnsi"/>
        </w:rPr>
        <w:t xml:space="preserve">if you need to change the home directory from </w:t>
      </w:r>
      <w:r w:rsidRPr="00B2044E">
        <w:rPr>
          <w:rFonts w:ascii="Courier New" w:hAnsi="Courier New" w:cs="Courier New"/>
        </w:rPr>
        <w:t>/root</w:t>
      </w:r>
      <w:r>
        <w:rPr>
          <w:rFonts w:cstheme="minorHAnsi"/>
        </w:rPr>
        <w:t>.</w:t>
      </w:r>
    </w:p>
    <w:p w14:paraId="56DE37F7" w14:textId="05F29F3B" w:rsidR="00D46C84" w:rsidRPr="008907B3" w:rsidRDefault="00D46C84" w:rsidP="002F5659">
      <w:pPr>
        <w:pStyle w:val="ListParagraph"/>
        <w:numPr>
          <w:ilvl w:val="1"/>
          <w:numId w:val="3"/>
        </w:numPr>
        <w:rPr>
          <w:rFonts w:ascii="Courier New" w:hAnsi="Courier New" w:cs="Courier New"/>
        </w:rPr>
      </w:pPr>
      <w:r>
        <w:t xml:space="preserve">Check </w:t>
      </w:r>
      <w:r w:rsidR="00F26F87">
        <w:t>using</w:t>
      </w:r>
      <w:r>
        <w:t xml:space="preserve"> docker </w:t>
      </w:r>
      <w:proofErr w:type="spellStart"/>
      <w:r>
        <w:t>ps</w:t>
      </w:r>
      <w:proofErr w:type="spellEnd"/>
      <w:r>
        <w:t xml:space="preserve"> that the infra is running</w:t>
      </w:r>
      <w:r w:rsidR="00AB5833">
        <w:t xml:space="preserve">. </w:t>
      </w:r>
      <w:r>
        <w:t>Start it if necessary.</w:t>
      </w:r>
    </w:p>
    <w:p w14:paraId="18E8D05A" w14:textId="0AA9B63B" w:rsidR="00714D05" w:rsidRDefault="00714D05" w:rsidP="007421E8">
      <w:pPr>
        <w:pStyle w:val="ListParagraph"/>
        <w:numPr>
          <w:ilvl w:val="1"/>
          <w:numId w:val="3"/>
        </w:numPr>
        <w:rPr>
          <w:rFonts w:asciiTheme="majorHAnsi" w:hAnsiTheme="majorHAnsi" w:cstheme="majorHAnsi"/>
        </w:rPr>
      </w:pPr>
      <w:r>
        <w:rPr>
          <w:rFonts w:asciiTheme="majorHAnsi" w:hAnsiTheme="majorHAnsi" w:cstheme="majorHAnsi"/>
        </w:rPr>
        <w:t xml:space="preserve">Start the container: </w:t>
      </w:r>
      <w:r>
        <w:rPr>
          <w:rFonts w:asciiTheme="majorHAnsi" w:hAnsiTheme="majorHAnsi" w:cstheme="majorHAnsi"/>
        </w:rPr>
        <w:br/>
      </w:r>
      <w:r w:rsidRPr="00714D05">
        <w:rPr>
          <w:rFonts w:ascii="Courier New" w:hAnsi="Courier New" w:cs="Courier New"/>
        </w:rPr>
        <w:t xml:space="preserve">cd </w:t>
      </w:r>
      <w:proofErr w:type="spellStart"/>
      <w:r w:rsidRPr="00714D05">
        <w:rPr>
          <w:rFonts w:ascii="Courier New" w:hAnsi="Courier New" w:cs="Courier New"/>
        </w:rPr>
        <w:t>ogrdb_docker</w:t>
      </w:r>
      <w:proofErr w:type="spellEnd"/>
      <w:r w:rsidRPr="00714D05">
        <w:rPr>
          <w:rFonts w:ascii="Courier New" w:hAnsi="Courier New" w:cs="Courier New"/>
        </w:rPr>
        <w:t>/containers</w:t>
      </w:r>
      <w:r w:rsidRPr="00714D05">
        <w:rPr>
          <w:rFonts w:ascii="Courier New" w:hAnsi="Courier New" w:cs="Courier New"/>
        </w:rPr>
        <w:br/>
        <w:t>docker-compose up -d</w:t>
      </w:r>
    </w:p>
    <w:p w14:paraId="44F39948" w14:textId="70A7D709" w:rsidR="007421E8" w:rsidRDefault="002A4948" w:rsidP="007421E8">
      <w:pPr>
        <w:pStyle w:val="ListParagraph"/>
        <w:numPr>
          <w:ilvl w:val="1"/>
          <w:numId w:val="3"/>
        </w:numPr>
        <w:rPr>
          <w:rFonts w:asciiTheme="majorHAnsi" w:hAnsiTheme="majorHAnsi" w:cstheme="majorHAnsi"/>
        </w:rPr>
      </w:pPr>
      <w:r w:rsidRPr="002A4948">
        <w:rPr>
          <w:rFonts w:asciiTheme="majorHAnsi" w:hAnsiTheme="majorHAnsi" w:cstheme="majorHAnsi"/>
        </w:rPr>
        <w:t xml:space="preserve">Check the </w:t>
      </w:r>
      <w:r>
        <w:rPr>
          <w:rFonts w:asciiTheme="majorHAnsi" w:hAnsiTheme="majorHAnsi" w:cstheme="majorHAnsi"/>
        </w:rPr>
        <w:t>logs for errors</w:t>
      </w:r>
      <w:r w:rsidR="00714D05">
        <w:rPr>
          <w:rFonts w:asciiTheme="majorHAnsi" w:hAnsiTheme="majorHAnsi" w:cstheme="majorHAnsi"/>
        </w:rPr>
        <w:t xml:space="preserve">: </w:t>
      </w:r>
      <w:r w:rsidR="00714D05">
        <w:rPr>
          <w:rFonts w:asciiTheme="majorHAnsi" w:hAnsiTheme="majorHAnsi" w:cstheme="majorHAnsi"/>
        </w:rPr>
        <w:br/>
      </w:r>
      <w:r w:rsidR="00714D05" w:rsidRPr="00714D05">
        <w:rPr>
          <w:rFonts w:ascii="Courier New" w:hAnsi="Courier New" w:cs="Courier New"/>
        </w:rPr>
        <w:t>docker-compose logs -f</w:t>
      </w:r>
      <w:r w:rsidR="00714D05">
        <w:rPr>
          <w:rFonts w:ascii="Courier New" w:hAnsi="Courier New" w:cs="Courier New"/>
        </w:rPr>
        <w:br/>
      </w:r>
      <w:r>
        <w:rPr>
          <w:rFonts w:asciiTheme="majorHAnsi" w:hAnsiTheme="majorHAnsi" w:cstheme="majorHAnsi"/>
        </w:rPr>
        <w:t xml:space="preserve">Initialisation is complete when </w:t>
      </w:r>
      <w:proofErr w:type="spellStart"/>
      <w:r w:rsidR="00225DAC">
        <w:rPr>
          <w:rFonts w:asciiTheme="majorHAnsi" w:hAnsiTheme="majorHAnsi" w:cstheme="majorHAnsi"/>
        </w:rPr>
        <w:t>gunicorn</w:t>
      </w:r>
      <w:proofErr w:type="spellEnd"/>
      <w:r>
        <w:rPr>
          <w:rFonts w:asciiTheme="majorHAnsi" w:hAnsiTheme="majorHAnsi" w:cstheme="majorHAnsi"/>
        </w:rPr>
        <w:t xml:space="preserve"> is running, at which point you can </w:t>
      </w:r>
      <w:r w:rsidRPr="002A4948">
        <w:rPr>
          <w:rFonts w:ascii="Courier New" w:hAnsi="Courier New" w:cs="Courier New"/>
        </w:rPr>
        <w:t>Ctrl-C</w:t>
      </w:r>
      <w:r>
        <w:rPr>
          <w:rFonts w:asciiTheme="majorHAnsi" w:hAnsiTheme="majorHAnsi" w:cstheme="majorHAnsi"/>
        </w:rPr>
        <w:t xml:space="preserve"> out of the logs.</w:t>
      </w:r>
    </w:p>
    <w:p w14:paraId="2EC2E756" w14:textId="66B56552" w:rsidR="002A4948" w:rsidRDefault="00AB5833" w:rsidP="002A4948">
      <w:pPr>
        <w:rPr>
          <w:rFonts w:asciiTheme="majorHAnsi" w:hAnsiTheme="majorHAnsi" w:cstheme="majorHAnsi"/>
        </w:rPr>
      </w:pPr>
      <w:r>
        <w:rPr>
          <w:rFonts w:asciiTheme="majorHAnsi" w:hAnsiTheme="majorHAnsi" w:cstheme="majorHAnsi"/>
        </w:rPr>
        <w:t>C</w:t>
      </w:r>
      <w:r w:rsidR="00366C46">
        <w:rPr>
          <w:rFonts w:asciiTheme="majorHAnsi" w:hAnsiTheme="majorHAnsi" w:cstheme="majorHAnsi"/>
        </w:rPr>
        <w:t>reate</w:t>
      </w:r>
      <w:r w:rsidR="002A4948">
        <w:rPr>
          <w:rFonts w:asciiTheme="majorHAnsi" w:hAnsiTheme="majorHAnsi" w:cstheme="majorHAnsi"/>
        </w:rPr>
        <w:t xml:space="preserve"> the Admin</w:t>
      </w:r>
      <w:r w:rsidR="00366C46">
        <w:rPr>
          <w:rFonts w:asciiTheme="majorHAnsi" w:hAnsiTheme="majorHAnsi" w:cstheme="majorHAnsi"/>
        </w:rPr>
        <w:t>istrator account</w:t>
      </w:r>
      <w:r w:rsidR="004F75C4">
        <w:rPr>
          <w:rFonts w:asciiTheme="majorHAnsi" w:hAnsiTheme="majorHAnsi" w:cstheme="majorHAnsi"/>
        </w:rPr>
        <w:t>:</w:t>
      </w:r>
    </w:p>
    <w:p w14:paraId="4B302A34" w14:textId="232ACCFB" w:rsidR="002A4948" w:rsidRDefault="002A4948" w:rsidP="002A4948">
      <w:pPr>
        <w:pStyle w:val="ListParagraph"/>
        <w:numPr>
          <w:ilvl w:val="1"/>
          <w:numId w:val="3"/>
        </w:numPr>
        <w:rPr>
          <w:rFonts w:asciiTheme="majorHAnsi" w:hAnsiTheme="majorHAnsi" w:cstheme="majorHAnsi"/>
        </w:rPr>
      </w:pPr>
      <w:r>
        <w:rPr>
          <w:rFonts w:asciiTheme="majorHAnsi" w:hAnsiTheme="majorHAnsi" w:cstheme="majorHAnsi"/>
        </w:rPr>
        <w:t xml:space="preserve">At this point you should be able to open the site in a browser. </w:t>
      </w:r>
    </w:p>
    <w:p w14:paraId="66A02BAC" w14:textId="54C3031C" w:rsidR="00366C46" w:rsidRDefault="00B43AE8" w:rsidP="002A4948">
      <w:pPr>
        <w:pStyle w:val="ListParagraph"/>
        <w:numPr>
          <w:ilvl w:val="1"/>
          <w:numId w:val="3"/>
        </w:numPr>
        <w:rPr>
          <w:rFonts w:asciiTheme="majorHAnsi" w:hAnsiTheme="majorHAnsi" w:cstheme="majorHAnsi"/>
        </w:rPr>
      </w:pPr>
      <w:r>
        <w:rPr>
          <w:rFonts w:asciiTheme="majorHAnsi" w:hAnsiTheme="majorHAnsi" w:cstheme="majorHAnsi"/>
        </w:rPr>
        <w:t xml:space="preserve">You will be prompted to enter details for the administrator account. </w:t>
      </w:r>
    </w:p>
    <w:p w14:paraId="33232BE0" w14:textId="1977C86F" w:rsidR="00710C7A" w:rsidRPr="002A4948" w:rsidRDefault="00710C7A" w:rsidP="002A4948">
      <w:pPr>
        <w:pStyle w:val="ListParagraph"/>
        <w:numPr>
          <w:ilvl w:val="1"/>
          <w:numId w:val="3"/>
        </w:numPr>
        <w:rPr>
          <w:rFonts w:asciiTheme="majorHAnsi" w:hAnsiTheme="majorHAnsi" w:cstheme="majorHAnsi"/>
        </w:rPr>
      </w:pPr>
      <w:r>
        <w:rPr>
          <w:rFonts w:asciiTheme="majorHAnsi" w:hAnsiTheme="majorHAnsi" w:cstheme="majorHAnsi"/>
        </w:rPr>
        <w:t xml:space="preserve">you should </w:t>
      </w:r>
      <w:r w:rsidR="00B43AE8">
        <w:rPr>
          <w:rFonts w:asciiTheme="majorHAnsi" w:hAnsiTheme="majorHAnsi" w:cstheme="majorHAnsi"/>
        </w:rPr>
        <w:t>then</w:t>
      </w:r>
      <w:r>
        <w:rPr>
          <w:rFonts w:asciiTheme="majorHAnsi" w:hAnsiTheme="majorHAnsi" w:cstheme="majorHAnsi"/>
        </w:rPr>
        <w:t xml:space="preserve"> be able to log on</w:t>
      </w:r>
      <w:r w:rsidR="00B43AE8">
        <w:rPr>
          <w:rFonts w:asciiTheme="majorHAnsi" w:hAnsiTheme="majorHAnsi" w:cstheme="majorHAnsi"/>
        </w:rPr>
        <w:t xml:space="preserve"> using these details, </w:t>
      </w:r>
      <w:r>
        <w:rPr>
          <w:rFonts w:asciiTheme="majorHAnsi" w:hAnsiTheme="majorHAnsi" w:cstheme="majorHAnsi"/>
        </w:rPr>
        <w:t>and the Admin item should be in the top-level menu</w:t>
      </w:r>
    </w:p>
    <w:p w14:paraId="78DF6AEA" w14:textId="2409A12E" w:rsidR="00CF6381" w:rsidRDefault="00CF6381" w:rsidP="004E7AA0">
      <w:pPr>
        <w:pStyle w:val="ListParagraph"/>
        <w:rPr>
          <w:rFonts w:ascii="Courier New" w:hAnsi="Courier New" w:cs="Courier New"/>
        </w:rPr>
      </w:pPr>
    </w:p>
    <w:p w14:paraId="20791E2E" w14:textId="1A63813F" w:rsidR="002F5659" w:rsidRDefault="00710C7A" w:rsidP="00710C7A">
      <w:pPr>
        <w:rPr>
          <w:rFonts w:cstheme="minorHAnsi"/>
        </w:rPr>
      </w:pPr>
      <w:r>
        <w:rPr>
          <w:rFonts w:cstheme="minorHAnsi"/>
        </w:rPr>
        <w:t>The installation of OGRDB is now complete.</w:t>
      </w:r>
    </w:p>
    <w:p w14:paraId="76620269" w14:textId="21FC980B" w:rsidR="00F507C1" w:rsidRDefault="00F507C1" w:rsidP="00710C7A">
      <w:pPr>
        <w:rPr>
          <w:rFonts w:cstheme="minorHAnsi"/>
        </w:rPr>
      </w:pPr>
    </w:p>
    <w:p w14:paraId="5A90865A" w14:textId="046CBD1C" w:rsidR="003452C3" w:rsidRDefault="003452C3" w:rsidP="00710C7A">
      <w:pPr>
        <w:rPr>
          <w:rFonts w:cstheme="minorHAnsi"/>
        </w:rPr>
      </w:pPr>
      <w:r>
        <w:rPr>
          <w:rFonts w:cstheme="minorHAnsi"/>
        </w:rPr>
        <w:t>3 System Management</w:t>
      </w:r>
    </w:p>
    <w:p w14:paraId="133C0E6D" w14:textId="42834257" w:rsidR="003452C3" w:rsidRDefault="003452C3" w:rsidP="00710C7A">
      <w:pPr>
        <w:rPr>
          <w:rFonts w:cstheme="minorHAnsi"/>
        </w:rPr>
      </w:pPr>
      <w:r>
        <w:rPr>
          <w:rFonts w:cstheme="minorHAnsi"/>
        </w:rPr>
        <w:t>3.1 Operational checks</w:t>
      </w:r>
    </w:p>
    <w:p w14:paraId="4B804559" w14:textId="4B0626BE" w:rsidR="00AF2542" w:rsidRDefault="00AF2542" w:rsidP="00710C7A">
      <w:pPr>
        <w:rPr>
          <w:rFonts w:cstheme="minorHAnsi"/>
        </w:rPr>
      </w:pPr>
      <w:r>
        <w:rPr>
          <w:rFonts w:cstheme="minorHAnsi"/>
        </w:rPr>
        <w:t>3.1.1 Infrastructure</w:t>
      </w:r>
    </w:p>
    <w:p w14:paraId="60EAF893" w14:textId="676D8716" w:rsidR="00AF2542" w:rsidRDefault="00BB43D8" w:rsidP="00710C7A">
      <w:pPr>
        <w:rPr>
          <w:rFonts w:cstheme="minorHAnsi"/>
        </w:rPr>
      </w:pPr>
      <w:r>
        <w:rPr>
          <w:rFonts w:cstheme="minorHAnsi"/>
        </w:rPr>
        <w:t xml:space="preserve">- </w:t>
      </w:r>
      <w:r w:rsidR="00AF2542">
        <w:rPr>
          <w:rFonts w:cstheme="minorHAnsi"/>
        </w:rPr>
        <w:t xml:space="preserve">Check with docker </w:t>
      </w:r>
      <w:proofErr w:type="spellStart"/>
      <w:r w:rsidR="00AF2542">
        <w:rPr>
          <w:rFonts w:cstheme="minorHAnsi"/>
        </w:rPr>
        <w:t>ps</w:t>
      </w:r>
      <w:proofErr w:type="spellEnd"/>
      <w:r w:rsidR="00AF2542">
        <w:rPr>
          <w:rFonts w:cstheme="minorHAnsi"/>
        </w:rPr>
        <w:t xml:space="preserve"> that the </w:t>
      </w:r>
      <w:r w:rsidR="00AF2542" w:rsidRPr="00AF2542">
        <w:rPr>
          <w:rFonts w:ascii="Courier New" w:hAnsi="Courier New" w:cs="Courier New"/>
        </w:rPr>
        <w:t xml:space="preserve">swag, </w:t>
      </w:r>
      <w:proofErr w:type="spellStart"/>
      <w:r w:rsidR="00AF2542" w:rsidRPr="00AF2542">
        <w:rPr>
          <w:rFonts w:ascii="Courier New" w:hAnsi="Courier New" w:cs="Courier New"/>
        </w:rPr>
        <w:t>wordpress</w:t>
      </w:r>
      <w:proofErr w:type="spellEnd"/>
      <w:r w:rsidR="00AF2542" w:rsidRPr="00AF2542">
        <w:rPr>
          <w:rFonts w:ascii="Courier New" w:hAnsi="Courier New" w:cs="Courier New"/>
        </w:rPr>
        <w:t xml:space="preserve"> and </w:t>
      </w:r>
      <w:proofErr w:type="spellStart"/>
      <w:r w:rsidR="00AF2542" w:rsidRPr="00AF2542">
        <w:rPr>
          <w:rFonts w:ascii="Courier New" w:hAnsi="Courier New" w:cs="Courier New"/>
        </w:rPr>
        <w:t>mariadb</w:t>
      </w:r>
      <w:proofErr w:type="spellEnd"/>
      <w:r w:rsidR="00AF2542">
        <w:rPr>
          <w:rFonts w:cstheme="minorHAnsi"/>
        </w:rPr>
        <w:t xml:space="preserve"> containers are running</w:t>
      </w:r>
    </w:p>
    <w:p w14:paraId="3F0687EC" w14:textId="42EF7551" w:rsidR="00BB43D8" w:rsidRDefault="00AF2542" w:rsidP="00710C7A">
      <w:pPr>
        <w:rPr>
          <w:rFonts w:cstheme="minorHAnsi"/>
        </w:rPr>
      </w:pPr>
      <w:r>
        <w:rPr>
          <w:rFonts w:cstheme="minorHAnsi"/>
        </w:rPr>
        <w:t xml:space="preserve">- </w:t>
      </w:r>
      <w:r w:rsidR="00BB43D8">
        <w:rPr>
          <w:rFonts w:cstheme="minorHAnsi"/>
        </w:rPr>
        <w:t xml:space="preserve">Check that </w:t>
      </w:r>
      <w:r>
        <w:rPr>
          <w:rFonts w:cstheme="minorHAnsi"/>
        </w:rPr>
        <w:t xml:space="preserve">nginx logs at </w:t>
      </w:r>
      <w:proofErr w:type="spellStart"/>
      <w:r w:rsidRPr="00AF2542">
        <w:rPr>
          <w:rFonts w:cstheme="minorHAnsi"/>
        </w:rPr>
        <w:t>digby_infra</w:t>
      </w:r>
      <w:proofErr w:type="spellEnd"/>
      <w:r w:rsidRPr="00AF2542">
        <w:rPr>
          <w:rFonts w:cstheme="minorHAnsi"/>
        </w:rPr>
        <w:t>/config/nginx/log/nginx</w:t>
      </w:r>
      <w:r>
        <w:rPr>
          <w:rFonts w:cstheme="minorHAnsi"/>
        </w:rPr>
        <w:t xml:space="preserve"> are present and updating</w:t>
      </w:r>
    </w:p>
    <w:p w14:paraId="378EE126" w14:textId="28EF62F8" w:rsidR="00BB43D8" w:rsidRDefault="00AF2542" w:rsidP="00710C7A">
      <w:pPr>
        <w:rPr>
          <w:rFonts w:cstheme="minorHAnsi"/>
        </w:rPr>
      </w:pPr>
      <w:r>
        <w:rPr>
          <w:rFonts w:cstheme="minorHAnsi"/>
        </w:rPr>
        <w:t xml:space="preserve">- </w:t>
      </w:r>
      <w:r w:rsidR="008D4FF7">
        <w:rPr>
          <w:rFonts w:cstheme="minorHAnsi"/>
        </w:rPr>
        <w:t xml:space="preserve">Check that </w:t>
      </w:r>
      <w:proofErr w:type="spellStart"/>
      <w:r w:rsidR="008D4FF7">
        <w:rPr>
          <w:rFonts w:cstheme="minorHAnsi"/>
        </w:rPr>
        <w:t>Wordpress</w:t>
      </w:r>
      <w:proofErr w:type="spellEnd"/>
      <w:r w:rsidR="008D4FF7">
        <w:rPr>
          <w:rFonts w:cstheme="minorHAnsi"/>
        </w:rPr>
        <w:t xml:space="preserve"> backups are being created at </w:t>
      </w:r>
      <w:proofErr w:type="spellStart"/>
      <w:r w:rsidR="008D4FF7" w:rsidRPr="008D4FF7">
        <w:rPr>
          <w:rFonts w:cstheme="minorHAnsi"/>
        </w:rPr>
        <w:t>digby_infra</w:t>
      </w:r>
      <w:proofErr w:type="spellEnd"/>
      <w:r w:rsidR="008D4FF7" w:rsidRPr="008D4FF7">
        <w:rPr>
          <w:rFonts w:cstheme="minorHAnsi"/>
        </w:rPr>
        <w:t>/config/</w:t>
      </w:r>
      <w:proofErr w:type="spellStart"/>
      <w:r w:rsidR="008D4FF7" w:rsidRPr="008D4FF7">
        <w:rPr>
          <w:rFonts w:cstheme="minorHAnsi"/>
        </w:rPr>
        <w:t>wordpress</w:t>
      </w:r>
      <w:proofErr w:type="spellEnd"/>
      <w:r w:rsidR="008D4FF7">
        <w:rPr>
          <w:rFonts w:cstheme="minorHAnsi"/>
        </w:rPr>
        <w:t>/backup according to the schedule that you defined</w:t>
      </w:r>
    </w:p>
    <w:p w14:paraId="02B49CE3" w14:textId="7BAE323B" w:rsidR="007E7E62" w:rsidRDefault="007E7E62" w:rsidP="00710C7A">
      <w:pPr>
        <w:rPr>
          <w:rFonts w:cstheme="minorHAnsi"/>
        </w:rPr>
      </w:pPr>
      <w:r>
        <w:rPr>
          <w:rFonts w:cstheme="minorHAnsi"/>
        </w:rPr>
        <w:t xml:space="preserve">- Check that the database dump at </w:t>
      </w:r>
      <w:proofErr w:type="spellStart"/>
      <w:r w:rsidRPr="00FA414F">
        <w:rPr>
          <w:rFonts w:ascii="Courier New" w:hAnsi="Courier New" w:cs="Courier New"/>
        </w:rPr>
        <w:t>digby_docker</w:t>
      </w:r>
      <w:proofErr w:type="spellEnd"/>
      <w:r w:rsidRPr="00FA414F">
        <w:rPr>
          <w:rFonts w:ascii="Courier New" w:hAnsi="Courier New" w:cs="Courier New"/>
        </w:rPr>
        <w:t>/config/flask/log/</w:t>
      </w:r>
      <w:proofErr w:type="spellStart"/>
      <w:r w:rsidRPr="00FA414F">
        <w:rPr>
          <w:rFonts w:ascii="Courier New" w:hAnsi="Courier New" w:cs="Courier New"/>
        </w:rPr>
        <w:t>sqldump</w:t>
      </w:r>
      <w:proofErr w:type="spellEnd"/>
      <w:r>
        <w:rPr>
          <w:rFonts w:cstheme="minorHAnsi"/>
        </w:rPr>
        <w:t xml:space="preserve"> is being created once every 24 hours, it is non-empty, and contains valid SQL to recreate the three databases. (this file is accumulated into the </w:t>
      </w:r>
      <w:proofErr w:type="spellStart"/>
      <w:r>
        <w:rPr>
          <w:rFonts w:cstheme="minorHAnsi"/>
        </w:rPr>
        <w:t>VDJbase</w:t>
      </w:r>
      <w:proofErr w:type="spellEnd"/>
      <w:r>
        <w:rPr>
          <w:rFonts w:cstheme="minorHAnsi"/>
        </w:rPr>
        <w:t xml:space="preserve"> </w:t>
      </w:r>
      <w:r w:rsidR="00FA414F">
        <w:rPr>
          <w:rFonts w:cstheme="minorHAnsi"/>
        </w:rPr>
        <w:t>backup cycle).</w:t>
      </w:r>
    </w:p>
    <w:p w14:paraId="62E2F9EB" w14:textId="68D73E48" w:rsidR="007E7E62" w:rsidRDefault="007E7E62" w:rsidP="00710C7A">
      <w:pPr>
        <w:rPr>
          <w:rFonts w:cstheme="minorHAnsi"/>
        </w:rPr>
      </w:pPr>
      <w:r>
        <w:rPr>
          <w:rFonts w:cstheme="minorHAnsi"/>
        </w:rPr>
        <w:lastRenderedPageBreak/>
        <w:t xml:space="preserve">3.1.2 </w:t>
      </w:r>
      <w:proofErr w:type="spellStart"/>
      <w:r>
        <w:rPr>
          <w:rFonts w:cstheme="minorHAnsi"/>
        </w:rPr>
        <w:t>VDJbase</w:t>
      </w:r>
      <w:proofErr w:type="spellEnd"/>
      <w:r>
        <w:rPr>
          <w:rFonts w:cstheme="minorHAnsi"/>
        </w:rPr>
        <w:t xml:space="preserve"> checks</w:t>
      </w:r>
    </w:p>
    <w:p w14:paraId="247D3D1B" w14:textId="698D1885" w:rsidR="00FA414F" w:rsidRDefault="00FA414F" w:rsidP="00710C7A">
      <w:pPr>
        <w:rPr>
          <w:rFonts w:cstheme="minorHAnsi"/>
        </w:rPr>
      </w:pPr>
      <w:r>
        <w:rPr>
          <w:rFonts w:cstheme="minorHAnsi"/>
        </w:rPr>
        <w:t xml:space="preserve">- Check with docker </w:t>
      </w:r>
      <w:proofErr w:type="spellStart"/>
      <w:r>
        <w:rPr>
          <w:rFonts w:cstheme="minorHAnsi"/>
        </w:rPr>
        <w:t>ps</w:t>
      </w:r>
      <w:proofErr w:type="spellEnd"/>
      <w:r>
        <w:rPr>
          <w:rFonts w:cstheme="minorHAnsi"/>
        </w:rPr>
        <w:t xml:space="preserve"> that the </w:t>
      </w:r>
      <w:proofErr w:type="spellStart"/>
      <w:r>
        <w:rPr>
          <w:rFonts w:cstheme="minorHAnsi"/>
        </w:rPr>
        <w:t>my_flask</w:t>
      </w:r>
      <w:proofErr w:type="spellEnd"/>
      <w:r>
        <w:rPr>
          <w:rFonts w:cstheme="minorHAnsi"/>
        </w:rPr>
        <w:t xml:space="preserve"> container is running</w:t>
      </w:r>
    </w:p>
    <w:p w14:paraId="64F290F0" w14:textId="03887CA3" w:rsidR="00FA414F" w:rsidRDefault="00FA414F" w:rsidP="00710C7A">
      <w:pPr>
        <w:rPr>
          <w:rFonts w:asciiTheme="majorHAnsi" w:hAnsiTheme="majorHAnsi" w:cstheme="majorHAnsi"/>
        </w:rPr>
      </w:pPr>
      <w:r>
        <w:rPr>
          <w:rFonts w:cstheme="minorHAnsi"/>
        </w:rPr>
        <w:t xml:space="preserve">- Check that the </w:t>
      </w:r>
      <w:proofErr w:type="spellStart"/>
      <w:r>
        <w:rPr>
          <w:rFonts w:cstheme="minorHAnsi"/>
        </w:rPr>
        <w:t>gunicorn</w:t>
      </w:r>
      <w:proofErr w:type="spellEnd"/>
      <w:r>
        <w:rPr>
          <w:rFonts w:cstheme="minorHAnsi"/>
        </w:rPr>
        <w:t xml:space="preserve"> access and error logs at </w:t>
      </w:r>
      <w:proofErr w:type="spellStart"/>
      <w:r w:rsidRPr="00FA414F">
        <w:rPr>
          <w:rFonts w:ascii="Courier New" w:hAnsi="Courier New" w:cs="Courier New"/>
        </w:rPr>
        <w:t>digby_docker</w:t>
      </w:r>
      <w:proofErr w:type="spellEnd"/>
      <w:r w:rsidRPr="00FA414F">
        <w:rPr>
          <w:rFonts w:ascii="Courier New" w:hAnsi="Courier New" w:cs="Courier New"/>
        </w:rPr>
        <w:t>/config/flask/log</w:t>
      </w:r>
      <w:r>
        <w:rPr>
          <w:rFonts w:ascii="Courier New" w:hAnsi="Courier New" w:cs="Courier New"/>
        </w:rPr>
        <w:t xml:space="preserve"> </w:t>
      </w:r>
      <w:r>
        <w:rPr>
          <w:rFonts w:asciiTheme="majorHAnsi" w:hAnsiTheme="majorHAnsi" w:cstheme="majorHAnsi"/>
        </w:rPr>
        <w:t>are present and are updating.</w:t>
      </w:r>
    </w:p>
    <w:p w14:paraId="5B063544" w14:textId="0973CF00" w:rsidR="000D2778" w:rsidRDefault="00FA414F" w:rsidP="00710C7A">
      <w:pPr>
        <w:rPr>
          <w:rFonts w:asciiTheme="majorHAnsi" w:hAnsiTheme="majorHAnsi" w:cstheme="majorHAnsi"/>
        </w:rPr>
      </w:pPr>
      <w:r>
        <w:rPr>
          <w:rFonts w:asciiTheme="majorHAnsi" w:hAnsiTheme="majorHAnsi" w:cstheme="majorHAnsi"/>
        </w:rPr>
        <w:t xml:space="preserve">- Check that backups are being created at </w:t>
      </w:r>
      <w:proofErr w:type="spellStart"/>
      <w:r w:rsidRPr="00FA414F">
        <w:rPr>
          <w:rFonts w:ascii="Courier New" w:hAnsi="Courier New" w:cs="Courier New"/>
        </w:rPr>
        <w:t>digby_docker</w:t>
      </w:r>
      <w:proofErr w:type="spellEnd"/>
      <w:r w:rsidRPr="00FA414F">
        <w:rPr>
          <w:rFonts w:ascii="Courier New" w:hAnsi="Courier New" w:cs="Courier New"/>
        </w:rPr>
        <w:t>/backup</w:t>
      </w:r>
      <w:r>
        <w:rPr>
          <w:rFonts w:asciiTheme="majorHAnsi" w:hAnsiTheme="majorHAnsi" w:cstheme="majorHAnsi"/>
        </w:rPr>
        <w:t xml:space="preserve">. Unpack or list one of the daily backup archives and </w:t>
      </w:r>
      <w:r w:rsidR="000D2778">
        <w:rPr>
          <w:rFonts w:asciiTheme="majorHAnsi" w:hAnsiTheme="majorHAnsi" w:cstheme="majorHAnsi"/>
        </w:rPr>
        <w:t>check</w:t>
      </w:r>
      <w:r>
        <w:rPr>
          <w:rFonts w:asciiTheme="majorHAnsi" w:hAnsiTheme="majorHAnsi" w:cstheme="majorHAnsi"/>
        </w:rPr>
        <w:t xml:space="preserve"> </w:t>
      </w:r>
      <w:r w:rsidR="000D2778">
        <w:rPr>
          <w:rFonts w:asciiTheme="majorHAnsi" w:hAnsiTheme="majorHAnsi" w:cstheme="majorHAnsi"/>
        </w:rPr>
        <w:t xml:space="preserve">that it contains </w:t>
      </w:r>
      <w:proofErr w:type="spellStart"/>
      <w:r w:rsidR="000D2778">
        <w:rPr>
          <w:rFonts w:asciiTheme="majorHAnsi" w:hAnsiTheme="majorHAnsi" w:cstheme="majorHAnsi"/>
        </w:rPr>
        <w:t>sqldump</w:t>
      </w:r>
      <w:proofErr w:type="spellEnd"/>
      <w:r w:rsidR="000D2778">
        <w:rPr>
          <w:rFonts w:asciiTheme="majorHAnsi" w:hAnsiTheme="majorHAnsi" w:cstheme="majorHAnsi"/>
        </w:rPr>
        <w:t>, the study data and other app-related data</w:t>
      </w:r>
    </w:p>
    <w:p w14:paraId="77F10EAA" w14:textId="51B4707A" w:rsidR="000D2778" w:rsidRPr="00FA414F" w:rsidRDefault="000D2778" w:rsidP="00710C7A">
      <w:pPr>
        <w:rPr>
          <w:rFonts w:asciiTheme="majorHAnsi" w:hAnsiTheme="majorHAnsi" w:cstheme="majorHAnsi"/>
        </w:rPr>
      </w:pPr>
      <w:r>
        <w:rPr>
          <w:rFonts w:asciiTheme="majorHAnsi" w:hAnsiTheme="majorHAnsi" w:cstheme="majorHAnsi"/>
        </w:rPr>
        <w:t>3.1.3 OGRDB Checks</w:t>
      </w:r>
    </w:p>
    <w:p w14:paraId="541429D5" w14:textId="69F9BD03" w:rsidR="00DF3C0A" w:rsidRDefault="00DF3C0A" w:rsidP="00DF3C0A">
      <w:pPr>
        <w:rPr>
          <w:rFonts w:cstheme="minorHAnsi"/>
        </w:rPr>
      </w:pPr>
      <w:r>
        <w:rPr>
          <w:rFonts w:cstheme="minorHAnsi"/>
        </w:rPr>
        <w:t xml:space="preserve">- Check with docker </w:t>
      </w:r>
      <w:proofErr w:type="spellStart"/>
      <w:r>
        <w:rPr>
          <w:rFonts w:cstheme="minorHAnsi"/>
        </w:rPr>
        <w:t>ps</w:t>
      </w:r>
      <w:proofErr w:type="spellEnd"/>
      <w:r>
        <w:rPr>
          <w:rFonts w:cstheme="minorHAnsi"/>
        </w:rPr>
        <w:t xml:space="preserve"> that the </w:t>
      </w:r>
      <w:proofErr w:type="spellStart"/>
      <w:r>
        <w:rPr>
          <w:rFonts w:cstheme="minorHAnsi"/>
        </w:rPr>
        <w:t>ogrdb_flask</w:t>
      </w:r>
      <w:proofErr w:type="spellEnd"/>
      <w:r>
        <w:rPr>
          <w:rFonts w:cstheme="minorHAnsi"/>
        </w:rPr>
        <w:t xml:space="preserve"> container is running</w:t>
      </w:r>
    </w:p>
    <w:p w14:paraId="2495AB32" w14:textId="1A44008C" w:rsidR="00DF3C0A" w:rsidRDefault="00DF3C0A" w:rsidP="00DF3C0A">
      <w:pPr>
        <w:rPr>
          <w:rFonts w:asciiTheme="majorHAnsi" w:hAnsiTheme="majorHAnsi" w:cstheme="majorHAnsi"/>
        </w:rPr>
      </w:pPr>
      <w:r>
        <w:rPr>
          <w:rFonts w:cstheme="minorHAnsi"/>
        </w:rPr>
        <w:t xml:space="preserve">- Check that the </w:t>
      </w:r>
      <w:proofErr w:type="spellStart"/>
      <w:r>
        <w:rPr>
          <w:rFonts w:cstheme="minorHAnsi"/>
        </w:rPr>
        <w:t>gunicorn</w:t>
      </w:r>
      <w:proofErr w:type="spellEnd"/>
      <w:r>
        <w:rPr>
          <w:rFonts w:cstheme="minorHAnsi"/>
        </w:rPr>
        <w:t xml:space="preserve"> access and error logs at </w:t>
      </w:r>
      <w:proofErr w:type="spellStart"/>
      <w:r>
        <w:rPr>
          <w:rFonts w:ascii="Courier New" w:hAnsi="Courier New" w:cs="Courier New"/>
        </w:rPr>
        <w:t>ogrdb</w:t>
      </w:r>
      <w:r w:rsidRPr="00FA414F">
        <w:rPr>
          <w:rFonts w:ascii="Courier New" w:hAnsi="Courier New" w:cs="Courier New"/>
        </w:rPr>
        <w:t>_docker</w:t>
      </w:r>
      <w:proofErr w:type="spellEnd"/>
      <w:r w:rsidRPr="00FA414F">
        <w:rPr>
          <w:rFonts w:ascii="Courier New" w:hAnsi="Courier New" w:cs="Courier New"/>
        </w:rPr>
        <w:t>/config/flask/log</w:t>
      </w:r>
      <w:r>
        <w:rPr>
          <w:rFonts w:ascii="Courier New" w:hAnsi="Courier New" w:cs="Courier New"/>
        </w:rPr>
        <w:t xml:space="preserve"> </w:t>
      </w:r>
      <w:r>
        <w:rPr>
          <w:rFonts w:asciiTheme="majorHAnsi" w:hAnsiTheme="majorHAnsi" w:cstheme="majorHAnsi"/>
        </w:rPr>
        <w:t>are present and are updating.</w:t>
      </w:r>
    </w:p>
    <w:p w14:paraId="1CD55656" w14:textId="767A3186" w:rsidR="00DF3C0A" w:rsidRDefault="00DF3C0A" w:rsidP="00DF3C0A">
      <w:pPr>
        <w:rPr>
          <w:rFonts w:asciiTheme="majorHAnsi" w:hAnsiTheme="majorHAnsi" w:cstheme="majorHAnsi"/>
        </w:rPr>
      </w:pPr>
      <w:r>
        <w:rPr>
          <w:rFonts w:asciiTheme="majorHAnsi" w:hAnsiTheme="majorHAnsi" w:cstheme="majorHAnsi"/>
        </w:rPr>
        <w:t xml:space="preserve">- Check that backups are being created at </w:t>
      </w:r>
      <w:proofErr w:type="spellStart"/>
      <w:r>
        <w:rPr>
          <w:rFonts w:ascii="Courier New" w:hAnsi="Courier New" w:cs="Courier New"/>
        </w:rPr>
        <w:t>ogrdb</w:t>
      </w:r>
      <w:r w:rsidRPr="00FA414F">
        <w:rPr>
          <w:rFonts w:ascii="Courier New" w:hAnsi="Courier New" w:cs="Courier New"/>
        </w:rPr>
        <w:t>_docker</w:t>
      </w:r>
      <w:proofErr w:type="spellEnd"/>
      <w:r w:rsidRPr="00FA414F">
        <w:rPr>
          <w:rFonts w:ascii="Courier New" w:hAnsi="Courier New" w:cs="Courier New"/>
        </w:rPr>
        <w:t>/backup</w:t>
      </w:r>
      <w:r>
        <w:rPr>
          <w:rFonts w:asciiTheme="majorHAnsi" w:hAnsiTheme="majorHAnsi" w:cstheme="majorHAnsi"/>
        </w:rPr>
        <w:t xml:space="preserve">. Unpack or list one of the daily backup archives and check that it contains </w:t>
      </w:r>
      <w:r w:rsidR="00732BBF">
        <w:rPr>
          <w:rFonts w:asciiTheme="majorHAnsi" w:hAnsiTheme="majorHAnsi" w:cstheme="majorHAnsi"/>
        </w:rPr>
        <w:t xml:space="preserve">a dump of the database at </w:t>
      </w:r>
      <w:r w:rsidR="00D808C9">
        <w:rPr>
          <w:rFonts w:asciiTheme="majorHAnsi" w:hAnsiTheme="majorHAnsi" w:cstheme="majorHAnsi"/>
        </w:rPr>
        <w:t>config/log</w:t>
      </w:r>
      <w:r w:rsidR="00732BBF">
        <w:rPr>
          <w:rFonts w:asciiTheme="majorHAnsi" w:hAnsiTheme="majorHAnsi" w:cstheme="majorHAnsi"/>
        </w:rPr>
        <w:t>/</w:t>
      </w:r>
      <w:proofErr w:type="spellStart"/>
      <w:r w:rsidR="00D808C9">
        <w:rPr>
          <w:rFonts w:asciiTheme="majorHAnsi" w:hAnsiTheme="majorHAnsi" w:cstheme="majorHAnsi"/>
        </w:rPr>
        <w:t>sqldump</w:t>
      </w:r>
      <w:proofErr w:type="spellEnd"/>
      <w:r>
        <w:rPr>
          <w:rFonts w:asciiTheme="majorHAnsi" w:hAnsiTheme="majorHAnsi" w:cstheme="majorHAnsi"/>
        </w:rPr>
        <w:t>, the study data and other app-related data</w:t>
      </w:r>
    </w:p>
    <w:p w14:paraId="201DB49D" w14:textId="77777777" w:rsidR="007E7E62" w:rsidRDefault="007E7E62" w:rsidP="00710C7A">
      <w:pPr>
        <w:rPr>
          <w:rFonts w:cstheme="minorHAnsi"/>
        </w:rPr>
      </w:pPr>
    </w:p>
    <w:p w14:paraId="3ADE5186" w14:textId="13282FD6" w:rsidR="003452C3" w:rsidRDefault="003452C3" w:rsidP="00710C7A">
      <w:pPr>
        <w:rPr>
          <w:rFonts w:cstheme="minorHAnsi"/>
        </w:rPr>
      </w:pPr>
      <w:r>
        <w:rPr>
          <w:rFonts w:cstheme="minorHAnsi"/>
        </w:rPr>
        <w:t xml:space="preserve">3.2 Management of </w:t>
      </w:r>
      <w:proofErr w:type="spellStart"/>
      <w:r>
        <w:rPr>
          <w:rFonts w:cstheme="minorHAnsi"/>
        </w:rPr>
        <w:t>VDJbase</w:t>
      </w:r>
      <w:proofErr w:type="spellEnd"/>
    </w:p>
    <w:p w14:paraId="07BFD1DA" w14:textId="7F75C2BF" w:rsidR="00654591" w:rsidRDefault="00654591" w:rsidP="00710C7A">
      <w:pPr>
        <w:rPr>
          <w:rFonts w:cstheme="minorHAnsi"/>
        </w:rPr>
      </w:pPr>
      <w:r>
        <w:rPr>
          <w:rFonts w:cstheme="minorHAnsi"/>
        </w:rPr>
        <w:t>3.2.</w:t>
      </w:r>
      <w:r w:rsidR="00BA0BDB">
        <w:rPr>
          <w:rFonts w:cstheme="minorHAnsi"/>
        </w:rPr>
        <w:t>1 Data Management</w:t>
      </w:r>
    </w:p>
    <w:p w14:paraId="5B9A7241" w14:textId="2053BBA2" w:rsidR="00BA0BDB" w:rsidRPr="006E57F6" w:rsidRDefault="006E57F6" w:rsidP="00710C7A">
      <w:pPr>
        <w:rPr>
          <w:rFonts w:cstheme="minorHAnsi"/>
        </w:rPr>
      </w:pPr>
      <w:r>
        <w:rPr>
          <w:rFonts w:cstheme="minorHAnsi"/>
        </w:rPr>
        <w:t>AIRR-</w:t>
      </w:r>
      <w:proofErr w:type="spellStart"/>
      <w:r>
        <w:rPr>
          <w:rFonts w:cstheme="minorHAnsi"/>
        </w:rPr>
        <w:t>Seq</w:t>
      </w:r>
      <w:proofErr w:type="spellEnd"/>
      <w:r>
        <w:rPr>
          <w:rFonts w:cstheme="minorHAnsi"/>
        </w:rPr>
        <w:t xml:space="preserve"> and genomic data is located at </w:t>
      </w:r>
      <w:proofErr w:type="spellStart"/>
      <w:r w:rsidRPr="0020674E">
        <w:rPr>
          <w:rFonts w:ascii="Courier New" w:hAnsi="Courier New" w:cs="Courier New"/>
        </w:rPr>
        <w:t>digby_docker</w:t>
      </w:r>
      <w:proofErr w:type="spellEnd"/>
      <w:r w:rsidRPr="0020674E">
        <w:rPr>
          <w:rFonts w:ascii="Courier New" w:hAnsi="Courier New" w:cs="Courier New"/>
        </w:rPr>
        <w:t>/</w:t>
      </w:r>
      <w:proofErr w:type="spellStart"/>
      <w:r w:rsidRPr="0020674E">
        <w:rPr>
          <w:rFonts w:ascii="Courier New" w:hAnsi="Courier New" w:cs="Courier New"/>
        </w:rPr>
        <w:t>study_data</w:t>
      </w:r>
      <w:proofErr w:type="spellEnd"/>
      <w:r>
        <w:rPr>
          <w:rFonts w:ascii="Courier New" w:hAnsi="Courier New" w:cs="Courier New"/>
        </w:rPr>
        <w:t xml:space="preserve">. </w:t>
      </w:r>
      <w:r w:rsidRPr="006E57F6">
        <w:rPr>
          <w:rFonts w:cstheme="minorHAnsi"/>
        </w:rPr>
        <w:t xml:space="preserve">When </w:t>
      </w:r>
      <w:proofErr w:type="spellStart"/>
      <w:r w:rsidRPr="006E57F6">
        <w:rPr>
          <w:rFonts w:cstheme="minorHAnsi"/>
        </w:rPr>
        <w:t>VDJbase</w:t>
      </w:r>
      <w:proofErr w:type="spellEnd"/>
      <w:r w:rsidRPr="006E57F6">
        <w:rPr>
          <w:rFonts w:cstheme="minorHAnsi"/>
        </w:rPr>
        <w:t xml:space="preserve"> is first built,</w:t>
      </w:r>
      <w:r>
        <w:rPr>
          <w:rFonts w:ascii="Courier New" w:hAnsi="Courier New" w:cs="Courier New"/>
        </w:rPr>
        <w:t xml:space="preserve"> </w:t>
      </w:r>
      <w:r>
        <w:rPr>
          <w:rFonts w:cstheme="minorHAnsi"/>
        </w:rPr>
        <w:t xml:space="preserve">it will be populated with the data currently held on the public server. </w:t>
      </w:r>
      <w:r w:rsidR="0049765B">
        <w:rPr>
          <w:rFonts w:cstheme="minorHAnsi"/>
        </w:rPr>
        <w:t>Should you wish t</w:t>
      </w:r>
      <w:r>
        <w:rPr>
          <w:rFonts w:cstheme="minorHAnsi"/>
        </w:rPr>
        <w:t xml:space="preserve">o remove </w:t>
      </w:r>
      <w:r w:rsidR="0049765B">
        <w:rPr>
          <w:rFonts w:cstheme="minorHAnsi"/>
        </w:rPr>
        <w:t>this data, follow the instructions for data removal in the sections below.</w:t>
      </w:r>
    </w:p>
    <w:p w14:paraId="4F60D756" w14:textId="2958155C" w:rsidR="00BA0BDB" w:rsidRDefault="00BA0BDB" w:rsidP="00710C7A">
      <w:pPr>
        <w:rPr>
          <w:rFonts w:cstheme="minorHAnsi"/>
        </w:rPr>
      </w:pPr>
      <w:r>
        <w:rPr>
          <w:rFonts w:cstheme="minorHAnsi"/>
        </w:rPr>
        <w:t>3.2.1.1 Managing AIRR-</w:t>
      </w:r>
      <w:proofErr w:type="spellStart"/>
      <w:r>
        <w:rPr>
          <w:rFonts w:cstheme="minorHAnsi"/>
        </w:rPr>
        <w:t>seq</w:t>
      </w:r>
      <w:proofErr w:type="spellEnd"/>
      <w:r>
        <w:rPr>
          <w:rFonts w:cstheme="minorHAnsi"/>
        </w:rPr>
        <w:t xml:space="preserve"> data</w:t>
      </w:r>
    </w:p>
    <w:p w14:paraId="5D044F48" w14:textId="55675797" w:rsidR="0087095B" w:rsidRDefault="00BA0BDB" w:rsidP="00710C7A">
      <w:pPr>
        <w:rPr>
          <w:rFonts w:cstheme="minorHAnsi"/>
        </w:rPr>
      </w:pPr>
      <w:r>
        <w:rPr>
          <w:rFonts w:cstheme="minorHAnsi"/>
        </w:rPr>
        <w:t>AIRR-</w:t>
      </w:r>
      <w:proofErr w:type="spellStart"/>
      <w:r w:rsidR="00D2058E">
        <w:rPr>
          <w:rFonts w:cstheme="minorHAnsi"/>
        </w:rPr>
        <w:t>Seq</w:t>
      </w:r>
      <w:proofErr w:type="spellEnd"/>
      <w:r w:rsidR="00D2058E">
        <w:rPr>
          <w:rFonts w:cstheme="minorHAnsi"/>
        </w:rPr>
        <w:t xml:space="preserve"> data is located at </w:t>
      </w:r>
      <w:proofErr w:type="spellStart"/>
      <w:r w:rsidR="00D2058E" w:rsidRPr="0020674E">
        <w:rPr>
          <w:rFonts w:ascii="Courier New" w:hAnsi="Courier New" w:cs="Courier New"/>
        </w:rPr>
        <w:t>digby_docker</w:t>
      </w:r>
      <w:proofErr w:type="spellEnd"/>
      <w:r w:rsidR="00D2058E" w:rsidRPr="0020674E">
        <w:rPr>
          <w:rFonts w:ascii="Courier New" w:hAnsi="Courier New" w:cs="Courier New"/>
        </w:rPr>
        <w:t>/</w:t>
      </w:r>
      <w:proofErr w:type="spellStart"/>
      <w:r w:rsidR="00D2058E" w:rsidRPr="0020674E">
        <w:rPr>
          <w:rFonts w:ascii="Courier New" w:hAnsi="Courier New" w:cs="Courier New"/>
        </w:rPr>
        <w:t>study_data</w:t>
      </w:r>
      <w:proofErr w:type="spellEnd"/>
      <w:r w:rsidR="00D2058E" w:rsidRPr="0020674E">
        <w:rPr>
          <w:rFonts w:ascii="Courier New" w:hAnsi="Courier New" w:cs="Courier New"/>
        </w:rPr>
        <w:t>/</w:t>
      </w:r>
      <w:proofErr w:type="spellStart"/>
      <w:r w:rsidR="00D2058E" w:rsidRPr="0020674E">
        <w:rPr>
          <w:rFonts w:ascii="Courier New" w:hAnsi="Courier New" w:cs="Courier New"/>
        </w:rPr>
        <w:t>VDJbase</w:t>
      </w:r>
      <w:proofErr w:type="spellEnd"/>
      <w:r w:rsidR="00D2058E">
        <w:rPr>
          <w:rFonts w:cstheme="minorHAnsi"/>
        </w:rPr>
        <w:t xml:space="preserve">. There are two branches: </w:t>
      </w:r>
      <w:proofErr w:type="spellStart"/>
      <w:r w:rsidR="00D2058E">
        <w:rPr>
          <w:rFonts w:cstheme="minorHAnsi"/>
        </w:rPr>
        <w:t>db</w:t>
      </w:r>
      <w:proofErr w:type="spellEnd"/>
      <w:r w:rsidR="00D2058E">
        <w:rPr>
          <w:rFonts w:cstheme="minorHAnsi"/>
        </w:rPr>
        <w:t xml:space="preserve"> and samples. Each branch has folders for species, and sub-folders for that species’ datasets. The organisation of files within each dataset is described </w:t>
      </w:r>
      <w:hyperlink r:id="rId22" w:history="1">
        <w:r w:rsidR="00D2058E" w:rsidRPr="00D2058E">
          <w:rPr>
            <w:rStyle w:val="Hyperlink"/>
            <w:rFonts w:cstheme="minorHAnsi"/>
          </w:rPr>
          <w:t>here</w:t>
        </w:r>
      </w:hyperlink>
      <w:r w:rsidR="00D2058E">
        <w:rPr>
          <w:rFonts w:cstheme="minorHAnsi"/>
        </w:rPr>
        <w:t>.</w:t>
      </w:r>
    </w:p>
    <w:p w14:paraId="4B4F66BC" w14:textId="77BFB2C8" w:rsidR="00BA0BDB" w:rsidRDefault="00F1172F" w:rsidP="00710C7A">
      <w:pPr>
        <w:rPr>
          <w:rFonts w:cstheme="minorHAnsi"/>
        </w:rPr>
      </w:pPr>
      <w:r>
        <w:rPr>
          <w:rFonts w:cstheme="minorHAnsi"/>
        </w:rPr>
        <w:t xml:space="preserve">The </w:t>
      </w:r>
      <w:proofErr w:type="spellStart"/>
      <w:r>
        <w:rPr>
          <w:rFonts w:cstheme="minorHAnsi"/>
        </w:rPr>
        <w:t>VDJbase</w:t>
      </w:r>
      <w:proofErr w:type="spellEnd"/>
      <w:r>
        <w:rPr>
          <w:rFonts w:cstheme="minorHAnsi"/>
        </w:rPr>
        <w:t xml:space="preserve"> processing pipeline provides three files:</w:t>
      </w:r>
      <w:r>
        <w:rPr>
          <w:rFonts w:cstheme="minorHAnsi"/>
        </w:rPr>
        <w:br/>
      </w:r>
      <w:r>
        <w:rPr>
          <w:rFonts w:cstheme="minorHAnsi"/>
        </w:rPr>
        <w:br/>
      </w:r>
      <w:r w:rsidRPr="00F1172F">
        <w:rPr>
          <w:rFonts w:ascii="Courier New" w:hAnsi="Courier New" w:cs="Courier New"/>
        </w:rPr>
        <w:t>db.sqlite3</w:t>
      </w:r>
      <w:r>
        <w:rPr>
          <w:rFonts w:cstheme="minorHAnsi"/>
        </w:rPr>
        <w:t xml:space="preserve"> – a SQLite database</w:t>
      </w:r>
      <w:r>
        <w:rPr>
          <w:rFonts w:cstheme="minorHAnsi"/>
        </w:rPr>
        <w:br/>
      </w:r>
      <w:r w:rsidRPr="00F1172F">
        <w:rPr>
          <w:rFonts w:ascii="Courier New" w:hAnsi="Courier New" w:cs="Courier New"/>
        </w:rPr>
        <w:t>db_description.txt</w:t>
      </w:r>
      <w:r>
        <w:rPr>
          <w:rFonts w:cstheme="minorHAnsi"/>
        </w:rPr>
        <w:t xml:space="preserve"> – a one-line description of the dataset</w:t>
      </w:r>
      <w:r>
        <w:rPr>
          <w:rFonts w:cstheme="minorHAnsi"/>
        </w:rPr>
        <w:br/>
      </w:r>
      <w:r w:rsidRPr="00F1172F">
        <w:rPr>
          <w:rFonts w:ascii="Courier New" w:hAnsi="Courier New" w:cs="Courier New"/>
        </w:rPr>
        <w:t>samples.zip</w:t>
      </w:r>
      <w:r>
        <w:rPr>
          <w:rFonts w:cstheme="minorHAnsi"/>
        </w:rPr>
        <w:t xml:space="preserve"> – the samples subtree</w:t>
      </w:r>
    </w:p>
    <w:p w14:paraId="103AABDA" w14:textId="31A922FE" w:rsidR="00F1172F" w:rsidRPr="006E57F6" w:rsidRDefault="00F1172F" w:rsidP="00710C7A">
      <w:pPr>
        <w:rPr>
          <w:rFonts w:cstheme="minorHAnsi"/>
        </w:rPr>
      </w:pPr>
      <w:r>
        <w:rPr>
          <w:rFonts w:cstheme="minorHAnsi"/>
        </w:rPr>
        <w:t xml:space="preserve">To add a dataset to </w:t>
      </w:r>
      <w:proofErr w:type="spellStart"/>
      <w:r>
        <w:rPr>
          <w:rFonts w:cstheme="minorHAnsi"/>
        </w:rPr>
        <w:t>VDJbase</w:t>
      </w:r>
      <w:proofErr w:type="spellEnd"/>
      <w:r>
        <w:rPr>
          <w:rFonts w:cstheme="minorHAnsi"/>
        </w:rPr>
        <w:t xml:space="preserve">, create suitable directories </w:t>
      </w:r>
      <w:r w:rsidR="006E57F6">
        <w:rPr>
          <w:rFonts w:cstheme="minorHAnsi"/>
        </w:rPr>
        <w:t xml:space="preserve">under </w:t>
      </w:r>
      <w:proofErr w:type="spellStart"/>
      <w:r w:rsidR="006E57F6" w:rsidRPr="0020674E">
        <w:rPr>
          <w:rFonts w:ascii="Courier New" w:hAnsi="Courier New" w:cs="Courier New"/>
        </w:rPr>
        <w:t>digby_docker</w:t>
      </w:r>
      <w:proofErr w:type="spellEnd"/>
      <w:r w:rsidR="006E57F6" w:rsidRPr="0020674E">
        <w:rPr>
          <w:rFonts w:ascii="Courier New" w:hAnsi="Courier New" w:cs="Courier New"/>
        </w:rPr>
        <w:t>/</w:t>
      </w:r>
      <w:proofErr w:type="spellStart"/>
      <w:r w:rsidR="006E57F6" w:rsidRPr="0020674E">
        <w:rPr>
          <w:rFonts w:ascii="Courier New" w:hAnsi="Courier New" w:cs="Courier New"/>
        </w:rPr>
        <w:t>study_data</w:t>
      </w:r>
      <w:proofErr w:type="spellEnd"/>
      <w:r w:rsidR="006E57F6" w:rsidRPr="0020674E">
        <w:rPr>
          <w:rFonts w:ascii="Courier New" w:hAnsi="Courier New" w:cs="Courier New"/>
        </w:rPr>
        <w:t>/</w:t>
      </w:r>
      <w:proofErr w:type="spellStart"/>
      <w:r w:rsidR="006E57F6" w:rsidRPr="0020674E">
        <w:rPr>
          <w:rFonts w:ascii="Courier New" w:hAnsi="Courier New" w:cs="Courier New"/>
        </w:rPr>
        <w:t>VDJbase</w:t>
      </w:r>
      <w:proofErr w:type="spellEnd"/>
      <w:r w:rsidR="006E57F6">
        <w:rPr>
          <w:rFonts w:ascii="Courier New" w:hAnsi="Courier New" w:cs="Courier New"/>
        </w:rPr>
        <w:t>/</w:t>
      </w:r>
      <w:proofErr w:type="spellStart"/>
      <w:r w:rsidR="006E57F6">
        <w:rPr>
          <w:rFonts w:ascii="Courier New" w:hAnsi="Courier New" w:cs="Courier New"/>
        </w:rPr>
        <w:t>db</w:t>
      </w:r>
      <w:proofErr w:type="spellEnd"/>
      <w:r w:rsidR="006E57F6">
        <w:rPr>
          <w:rFonts w:ascii="Courier New" w:hAnsi="Courier New" w:cs="Courier New"/>
        </w:rPr>
        <w:t xml:space="preserve"> and </w:t>
      </w:r>
      <w:proofErr w:type="spellStart"/>
      <w:r w:rsidR="006E57F6" w:rsidRPr="0020674E">
        <w:rPr>
          <w:rFonts w:ascii="Courier New" w:hAnsi="Courier New" w:cs="Courier New"/>
        </w:rPr>
        <w:t>digby_docker</w:t>
      </w:r>
      <w:proofErr w:type="spellEnd"/>
      <w:r w:rsidR="006E57F6" w:rsidRPr="0020674E">
        <w:rPr>
          <w:rFonts w:ascii="Courier New" w:hAnsi="Courier New" w:cs="Courier New"/>
        </w:rPr>
        <w:t>/</w:t>
      </w:r>
      <w:proofErr w:type="spellStart"/>
      <w:r w:rsidR="006E57F6" w:rsidRPr="0020674E">
        <w:rPr>
          <w:rFonts w:ascii="Courier New" w:hAnsi="Courier New" w:cs="Courier New"/>
        </w:rPr>
        <w:t>study_data</w:t>
      </w:r>
      <w:proofErr w:type="spellEnd"/>
      <w:r w:rsidR="006E57F6" w:rsidRPr="0020674E">
        <w:rPr>
          <w:rFonts w:ascii="Courier New" w:hAnsi="Courier New" w:cs="Courier New"/>
        </w:rPr>
        <w:t>/</w:t>
      </w:r>
      <w:proofErr w:type="spellStart"/>
      <w:r w:rsidR="006E57F6" w:rsidRPr="0020674E">
        <w:rPr>
          <w:rFonts w:ascii="Courier New" w:hAnsi="Courier New" w:cs="Courier New"/>
        </w:rPr>
        <w:t>VDJbase</w:t>
      </w:r>
      <w:proofErr w:type="spellEnd"/>
      <w:r w:rsidR="006E57F6">
        <w:rPr>
          <w:rFonts w:ascii="Courier New" w:hAnsi="Courier New" w:cs="Courier New"/>
        </w:rPr>
        <w:t xml:space="preserve">/samples. </w:t>
      </w:r>
      <w:r w:rsidR="006E57F6" w:rsidRPr="006E57F6">
        <w:rPr>
          <w:rFonts w:cstheme="minorHAnsi"/>
        </w:rPr>
        <w:t>Copy the first two files into the</w:t>
      </w:r>
      <w:r w:rsidR="006E57F6">
        <w:rPr>
          <w:rFonts w:cstheme="minorHAnsi"/>
        </w:rPr>
        <w:t xml:space="preserve"> database folder and unzip the third into the samples folder. Stop and restart the </w:t>
      </w:r>
      <w:proofErr w:type="spellStart"/>
      <w:r w:rsidR="006E57F6">
        <w:rPr>
          <w:rFonts w:cstheme="minorHAnsi"/>
        </w:rPr>
        <w:t>VDJbase</w:t>
      </w:r>
      <w:proofErr w:type="spellEnd"/>
      <w:r w:rsidR="006E57F6">
        <w:rPr>
          <w:rFonts w:cstheme="minorHAnsi"/>
        </w:rPr>
        <w:t xml:space="preserve"> container with </w:t>
      </w:r>
      <w:r w:rsidR="006E57F6" w:rsidRPr="006E57F6">
        <w:rPr>
          <w:rFonts w:ascii="Courier New" w:hAnsi="Courier New" w:cs="Courier New"/>
        </w:rPr>
        <w:t>docker-compose</w:t>
      </w:r>
      <w:r w:rsidR="006E57F6">
        <w:rPr>
          <w:rFonts w:cstheme="minorHAnsi"/>
        </w:rPr>
        <w:t>.</w:t>
      </w:r>
      <w:r w:rsidR="006E57F6" w:rsidRPr="006E57F6">
        <w:rPr>
          <w:rFonts w:cstheme="minorHAnsi"/>
        </w:rPr>
        <w:t xml:space="preserve"> </w:t>
      </w:r>
      <w:r w:rsidR="006E57F6">
        <w:rPr>
          <w:rFonts w:cstheme="minorHAnsi"/>
        </w:rPr>
        <w:t xml:space="preserve"> To remove a dataset, remove the associated folders, </w:t>
      </w:r>
      <w:proofErr w:type="gramStart"/>
      <w:r w:rsidR="006E57F6">
        <w:rPr>
          <w:rFonts w:cstheme="minorHAnsi"/>
        </w:rPr>
        <w:t>stop</w:t>
      </w:r>
      <w:proofErr w:type="gramEnd"/>
      <w:r w:rsidR="006E57F6">
        <w:rPr>
          <w:rFonts w:cstheme="minorHAnsi"/>
        </w:rPr>
        <w:t xml:space="preserve"> and restart.</w:t>
      </w:r>
    </w:p>
    <w:p w14:paraId="6F125185" w14:textId="3C5547A8" w:rsidR="00654591" w:rsidRDefault="00654591" w:rsidP="00710C7A">
      <w:pPr>
        <w:rPr>
          <w:rFonts w:cstheme="minorHAnsi"/>
        </w:rPr>
      </w:pPr>
      <w:r>
        <w:rPr>
          <w:rFonts w:cstheme="minorHAnsi"/>
        </w:rPr>
        <w:t>3.2.</w:t>
      </w:r>
      <w:r w:rsidR="00BA0BDB">
        <w:rPr>
          <w:rFonts w:cstheme="minorHAnsi"/>
        </w:rPr>
        <w:t>1.2</w:t>
      </w:r>
      <w:r>
        <w:rPr>
          <w:rFonts w:cstheme="minorHAnsi"/>
        </w:rPr>
        <w:t xml:space="preserve"> Managing Genomic data</w:t>
      </w:r>
    </w:p>
    <w:p w14:paraId="2EAAD2FC" w14:textId="4798D5EE" w:rsidR="001105D4" w:rsidRDefault="001105D4" w:rsidP="00710C7A">
      <w:pPr>
        <w:rPr>
          <w:rFonts w:cstheme="minorHAnsi"/>
        </w:rPr>
      </w:pPr>
      <w:r>
        <w:rPr>
          <w:rFonts w:cstheme="minorHAnsi"/>
        </w:rPr>
        <w:t>Genomic data is organised into folders per species and dataset, as for AIRR-</w:t>
      </w:r>
      <w:proofErr w:type="spellStart"/>
      <w:r>
        <w:rPr>
          <w:rFonts w:cstheme="minorHAnsi"/>
        </w:rPr>
        <w:t>seq</w:t>
      </w:r>
      <w:proofErr w:type="spellEnd"/>
      <w:r>
        <w:rPr>
          <w:rFonts w:cstheme="minorHAnsi"/>
        </w:rPr>
        <w:t xml:space="preserve"> data. The head is at </w:t>
      </w:r>
      <w:proofErr w:type="spellStart"/>
      <w:r w:rsidRPr="0020674E">
        <w:rPr>
          <w:rFonts w:ascii="Courier New" w:hAnsi="Courier New" w:cs="Courier New"/>
        </w:rPr>
        <w:t>digby_docker</w:t>
      </w:r>
      <w:proofErr w:type="spellEnd"/>
      <w:r w:rsidRPr="0020674E">
        <w:rPr>
          <w:rFonts w:ascii="Courier New" w:hAnsi="Courier New" w:cs="Courier New"/>
        </w:rPr>
        <w:t>/</w:t>
      </w:r>
      <w:proofErr w:type="spellStart"/>
      <w:r w:rsidRPr="0020674E">
        <w:rPr>
          <w:rFonts w:ascii="Courier New" w:hAnsi="Courier New" w:cs="Courier New"/>
        </w:rPr>
        <w:t>study_data</w:t>
      </w:r>
      <w:proofErr w:type="spellEnd"/>
      <w:r w:rsidRPr="0020674E">
        <w:rPr>
          <w:rFonts w:ascii="Courier New" w:hAnsi="Courier New" w:cs="Courier New"/>
        </w:rPr>
        <w:t>/</w:t>
      </w:r>
      <w:r>
        <w:rPr>
          <w:rFonts w:ascii="Courier New" w:hAnsi="Courier New" w:cs="Courier New"/>
        </w:rPr>
        <w:t>Genomic</w:t>
      </w:r>
      <w:r>
        <w:rPr>
          <w:rFonts w:cstheme="minorHAnsi"/>
        </w:rPr>
        <w:t>. By default, some data for Rhesus macaque IGH is set up during installation.  You can add additional datasets here, and/or remove the Rhesus macaque data.</w:t>
      </w:r>
    </w:p>
    <w:p w14:paraId="3BD681F5" w14:textId="763F7D20" w:rsidR="001105D4" w:rsidRDefault="001105D4" w:rsidP="00710C7A">
      <w:pPr>
        <w:rPr>
          <w:rFonts w:cstheme="minorHAnsi"/>
        </w:rPr>
      </w:pPr>
      <w:r>
        <w:rPr>
          <w:rFonts w:cstheme="minorHAnsi"/>
        </w:rPr>
        <w:lastRenderedPageBreak/>
        <w:t>Within each dataset folder, the contents are defined in a file called &lt;dataset</w:t>
      </w:r>
      <w:proofErr w:type="gramStart"/>
      <w:r>
        <w:rPr>
          <w:rFonts w:cstheme="minorHAnsi"/>
        </w:rPr>
        <w:t>&gt;.</w:t>
      </w:r>
      <w:proofErr w:type="spellStart"/>
      <w:r>
        <w:rPr>
          <w:rFonts w:cstheme="minorHAnsi"/>
        </w:rPr>
        <w:t>yml</w:t>
      </w:r>
      <w:proofErr w:type="spellEnd"/>
      <w:proofErr w:type="gramEnd"/>
      <w:r>
        <w:rPr>
          <w:rFonts w:cstheme="minorHAnsi"/>
        </w:rPr>
        <w:t xml:space="preserve">, for example </w:t>
      </w:r>
      <w:proofErr w:type="spellStart"/>
      <w:r>
        <w:rPr>
          <w:rFonts w:cstheme="minorHAnsi"/>
        </w:rPr>
        <w:t>macaque_igh.yml</w:t>
      </w:r>
      <w:proofErr w:type="spellEnd"/>
      <w:r>
        <w:rPr>
          <w:rFonts w:cstheme="minorHAnsi"/>
        </w:rPr>
        <w:t xml:space="preserve">.  This contains metadata for each assembly or contig contained in the dataset. The associated data consists of a FASTA file containing the sequence of the assembly or contig, and a </w:t>
      </w:r>
      <w:r w:rsidR="00C93B04">
        <w:rPr>
          <w:rFonts w:cstheme="minorHAnsi"/>
        </w:rPr>
        <w:t xml:space="preserve">csv file containing annotations. The actions performed when genomic data is initialised or updated (detailed in the installation section and upgrade section below) rebuild the database with the genomic </w:t>
      </w:r>
      <w:proofErr w:type="gramStart"/>
      <w:r w:rsidR="00C93B04">
        <w:rPr>
          <w:rFonts w:cstheme="minorHAnsi"/>
        </w:rPr>
        <w:t>information, and</w:t>
      </w:r>
      <w:proofErr w:type="gramEnd"/>
      <w:r w:rsidR="00C93B04">
        <w:rPr>
          <w:rFonts w:cstheme="minorHAnsi"/>
        </w:rPr>
        <w:t xml:space="preserve"> prepare files for the IGV browser.</w:t>
      </w:r>
    </w:p>
    <w:p w14:paraId="1410BC49" w14:textId="05B08137" w:rsidR="00654591" w:rsidRDefault="00654591" w:rsidP="00710C7A">
      <w:pPr>
        <w:rPr>
          <w:rFonts w:cstheme="minorHAnsi"/>
        </w:rPr>
      </w:pPr>
      <w:r>
        <w:rPr>
          <w:rFonts w:cstheme="minorHAnsi"/>
        </w:rPr>
        <w:t xml:space="preserve">3.2.3 </w:t>
      </w:r>
      <w:r w:rsidR="00E36504">
        <w:rPr>
          <w:rFonts w:cstheme="minorHAnsi"/>
        </w:rPr>
        <w:t>Reports</w:t>
      </w:r>
    </w:p>
    <w:p w14:paraId="5F59D7D2" w14:textId="7BB89FBE" w:rsidR="008861F0" w:rsidRDefault="008861F0" w:rsidP="00710C7A">
      <w:pPr>
        <w:rPr>
          <w:rFonts w:cstheme="minorHAnsi"/>
        </w:rPr>
      </w:pPr>
      <w:r>
        <w:rPr>
          <w:rFonts w:cstheme="minorHAnsi"/>
        </w:rPr>
        <w:t xml:space="preserve">Reports are run by separate processes on the backend, under control of </w:t>
      </w:r>
      <w:hyperlink r:id="rId23" w:history="1">
        <w:r w:rsidRPr="005E55A3">
          <w:rPr>
            <w:rStyle w:val="Hyperlink"/>
            <w:rFonts w:cstheme="minorHAnsi"/>
          </w:rPr>
          <w:t>Celery</w:t>
        </w:r>
      </w:hyperlink>
      <w:r>
        <w:rPr>
          <w:rFonts w:cstheme="minorHAnsi"/>
        </w:rPr>
        <w:t xml:space="preserve">. Reports are written in Python or </w:t>
      </w:r>
      <w:proofErr w:type="gramStart"/>
      <w:r>
        <w:rPr>
          <w:rFonts w:cstheme="minorHAnsi"/>
        </w:rPr>
        <w:t>R</w:t>
      </w:r>
      <w:proofErr w:type="gramEnd"/>
      <w:r>
        <w:rPr>
          <w:rFonts w:cstheme="minorHAnsi"/>
        </w:rPr>
        <w:t xml:space="preserve"> and it should not be necessary to change the front-end code to accommodate new reports. </w:t>
      </w:r>
      <w:r w:rsidR="005E55A3">
        <w:rPr>
          <w:rFonts w:cstheme="minorHAnsi"/>
        </w:rPr>
        <w:t>Please get in touch if you would like more details on how to create them.</w:t>
      </w:r>
    </w:p>
    <w:p w14:paraId="4E03252D" w14:textId="2E1C70F8" w:rsidR="00E36504" w:rsidRDefault="00E36504" w:rsidP="00710C7A">
      <w:pPr>
        <w:rPr>
          <w:rFonts w:cstheme="minorHAnsi"/>
        </w:rPr>
      </w:pPr>
      <w:r>
        <w:rPr>
          <w:rFonts w:cstheme="minorHAnsi"/>
        </w:rPr>
        <w:t>3.2.4 Logs</w:t>
      </w:r>
    </w:p>
    <w:p w14:paraId="14269B96" w14:textId="3F527138" w:rsidR="005E55A3" w:rsidRPr="005E55A3" w:rsidRDefault="005E55A3" w:rsidP="00710C7A">
      <w:pPr>
        <w:rPr>
          <w:rFonts w:cstheme="minorHAnsi"/>
        </w:rPr>
      </w:pPr>
      <w:r>
        <w:rPr>
          <w:rFonts w:cstheme="minorHAnsi"/>
        </w:rPr>
        <w:t xml:space="preserve">The </w:t>
      </w:r>
      <w:proofErr w:type="spellStart"/>
      <w:r>
        <w:rPr>
          <w:rFonts w:cstheme="minorHAnsi"/>
        </w:rPr>
        <w:t>VDJbase</w:t>
      </w:r>
      <w:proofErr w:type="spellEnd"/>
      <w:r>
        <w:rPr>
          <w:rFonts w:cstheme="minorHAnsi"/>
        </w:rPr>
        <w:t xml:space="preserve"> backend is managed by </w:t>
      </w:r>
      <w:proofErr w:type="spellStart"/>
      <w:r>
        <w:rPr>
          <w:rFonts w:cstheme="minorHAnsi"/>
        </w:rPr>
        <w:t>gunicorn</w:t>
      </w:r>
      <w:proofErr w:type="spellEnd"/>
      <w:r>
        <w:rPr>
          <w:rFonts w:cstheme="minorHAnsi"/>
        </w:rPr>
        <w:t xml:space="preserve">. Access and error logs will be found at </w:t>
      </w:r>
      <w:proofErr w:type="spellStart"/>
      <w:r>
        <w:rPr>
          <w:rFonts w:ascii="Courier New" w:hAnsi="Courier New" w:cs="Courier New"/>
        </w:rPr>
        <w:t>digby_docker</w:t>
      </w:r>
      <w:proofErr w:type="spellEnd"/>
      <w:r>
        <w:rPr>
          <w:rFonts w:ascii="Courier New" w:hAnsi="Courier New" w:cs="Courier New"/>
        </w:rPr>
        <w:t xml:space="preserve">/config/flask/log. </w:t>
      </w:r>
      <w:r w:rsidR="00253700">
        <w:rPr>
          <w:rFonts w:cstheme="minorHAnsi"/>
        </w:rPr>
        <w:t xml:space="preserve">Any issues with reports will be recorded in celery.log in the same directory. </w:t>
      </w:r>
      <w:proofErr w:type="gramStart"/>
      <w:r w:rsidR="00253700">
        <w:rPr>
          <w:rFonts w:cstheme="minorHAnsi"/>
        </w:rPr>
        <w:t>Assuming that</w:t>
      </w:r>
      <w:proofErr w:type="gramEnd"/>
      <w:r w:rsidR="00253700">
        <w:rPr>
          <w:rFonts w:cstheme="minorHAnsi"/>
        </w:rPr>
        <w:t xml:space="preserve"> you configured mail logging, you will also be sent details of any issues, and these should be reflected in the logs. Report intermediate files are retained as long as the container is live: the command used </w:t>
      </w:r>
      <w:proofErr w:type="gramStart"/>
      <w:r w:rsidR="00253700">
        <w:rPr>
          <w:rFonts w:cstheme="minorHAnsi"/>
        </w:rPr>
        <w:t>to  run</w:t>
      </w:r>
      <w:proofErr w:type="gramEnd"/>
      <w:r w:rsidR="00253700">
        <w:rPr>
          <w:rFonts w:cstheme="minorHAnsi"/>
        </w:rPr>
        <w:t xml:space="preserve"> the report is logged in </w:t>
      </w:r>
      <w:r w:rsidR="00253700" w:rsidRPr="00253700">
        <w:rPr>
          <w:rFonts w:ascii="Courier New" w:hAnsi="Courier New" w:cs="Courier New"/>
        </w:rPr>
        <w:t>celery.log</w:t>
      </w:r>
      <w:r w:rsidR="00253700">
        <w:rPr>
          <w:rFonts w:cstheme="minorHAnsi"/>
        </w:rPr>
        <w:t xml:space="preserve"> and you can log in to the container to retrieve the intermediate files or reproduce an error,</w:t>
      </w:r>
    </w:p>
    <w:p w14:paraId="4F3E2A6A" w14:textId="332923F0" w:rsidR="00E36504" w:rsidRDefault="00E36504" w:rsidP="00710C7A">
      <w:pPr>
        <w:rPr>
          <w:rFonts w:cstheme="minorHAnsi"/>
        </w:rPr>
      </w:pPr>
      <w:r>
        <w:rPr>
          <w:rFonts w:cstheme="minorHAnsi"/>
        </w:rPr>
        <w:t>3.2.5 The Admin menu</w:t>
      </w:r>
    </w:p>
    <w:p w14:paraId="4C54718C" w14:textId="66084EE8" w:rsidR="00253700" w:rsidRDefault="00253700" w:rsidP="00710C7A">
      <w:pPr>
        <w:rPr>
          <w:rFonts w:cstheme="minorHAnsi"/>
        </w:rPr>
      </w:pPr>
      <w:r>
        <w:rPr>
          <w:rFonts w:cstheme="minorHAnsi"/>
        </w:rPr>
        <w:t xml:space="preserve">There should be no need to log in to the backend ‘admin’ interface, except to rebuild genomic data. </w:t>
      </w:r>
      <w:proofErr w:type="gramStart"/>
      <w:r w:rsidR="006D0530">
        <w:rPr>
          <w:rFonts w:cstheme="minorHAnsi"/>
        </w:rPr>
        <w:t>Likewise</w:t>
      </w:r>
      <w:proofErr w:type="gramEnd"/>
      <w:r w:rsidR="006D0530">
        <w:rPr>
          <w:rFonts w:cstheme="minorHAnsi"/>
        </w:rPr>
        <w:t xml:space="preserve"> there should be little need for backend account maintenance. However, having logged on, the home page at /admin has an ‘Admin’ tab at the top: clicking this will allow editing of the user and roles tables. Other functions, such as managing AIRR-</w:t>
      </w:r>
      <w:proofErr w:type="spellStart"/>
      <w:r w:rsidR="006D0530">
        <w:rPr>
          <w:rFonts w:cstheme="minorHAnsi"/>
        </w:rPr>
        <w:t>seq</w:t>
      </w:r>
      <w:proofErr w:type="spellEnd"/>
      <w:r w:rsidR="006D0530">
        <w:rPr>
          <w:rFonts w:cstheme="minorHAnsi"/>
        </w:rPr>
        <w:t xml:space="preserve"> or genomic data, are best performed from the command line as outlined elsewhere in this document.</w:t>
      </w:r>
    </w:p>
    <w:p w14:paraId="6142B357" w14:textId="3A852774" w:rsidR="00E36504" w:rsidRDefault="00E36504" w:rsidP="00710C7A">
      <w:pPr>
        <w:rPr>
          <w:rFonts w:cstheme="minorHAnsi"/>
        </w:rPr>
      </w:pPr>
      <w:r>
        <w:rPr>
          <w:rFonts w:cstheme="minorHAnsi"/>
        </w:rPr>
        <w:t>3.2.6 Upgrading</w:t>
      </w:r>
      <w:r w:rsidR="0087095B">
        <w:rPr>
          <w:rFonts w:cstheme="minorHAnsi"/>
        </w:rPr>
        <w:t xml:space="preserve"> the software</w:t>
      </w:r>
    </w:p>
    <w:p w14:paraId="7FD3B456" w14:textId="77777777" w:rsidR="00DB0FF7" w:rsidRDefault="008F594A" w:rsidP="00710C7A">
      <w:pPr>
        <w:rPr>
          <w:rFonts w:cstheme="minorHAnsi"/>
        </w:rPr>
      </w:pPr>
      <w:r>
        <w:rPr>
          <w:rFonts w:cstheme="minorHAnsi"/>
        </w:rPr>
        <w:t xml:space="preserve">To upgrade the software, </w:t>
      </w:r>
      <w:r w:rsidR="00DB0FF7">
        <w:rPr>
          <w:rFonts w:cstheme="minorHAnsi"/>
        </w:rPr>
        <w:t xml:space="preserve">first update </w:t>
      </w:r>
      <w:proofErr w:type="spellStart"/>
      <w:r w:rsidR="00DB0FF7">
        <w:rPr>
          <w:rFonts w:cstheme="minorHAnsi"/>
        </w:rPr>
        <w:t>digby_docker</w:t>
      </w:r>
      <w:proofErr w:type="spellEnd"/>
      <w:r w:rsidR="00DB0FF7">
        <w:rPr>
          <w:rFonts w:cstheme="minorHAnsi"/>
        </w:rPr>
        <w:t>:</w:t>
      </w:r>
    </w:p>
    <w:p w14:paraId="10D67F65" w14:textId="0C171D70" w:rsidR="00DB0FF7" w:rsidRPr="00DB0FF7" w:rsidRDefault="00DB0FF7" w:rsidP="00710C7A">
      <w:pPr>
        <w:rPr>
          <w:rFonts w:ascii="Courier New" w:hAnsi="Courier New" w:cs="Courier New"/>
        </w:rPr>
      </w:pPr>
      <w:r>
        <w:rPr>
          <w:rFonts w:ascii="Courier New" w:hAnsi="Courier New" w:cs="Courier New"/>
        </w:rPr>
        <w:t xml:space="preserve">cd </w:t>
      </w:r>
      <w:proofErr w:type="spellStart"/>
      <w:r>
        <w:rPr>
          <w:rFonts w:ascii="Courier New" w:hAnsi="Courier New" w:cs="Courier New"/>
        </w:rPr>
        <w:t>digby_docker</w:t>
      </w:r>
      <w:proofErr w:type="spellEnd"/>
      <w:r>
        <w:rPr>
          <w:rFonts w:ascii="Courier New" w:hAnsi="Courier New" w:cs="Courier New"/>
        </w:rPr>
        <w:br/>
        <w:t>git pull</w:t>
      </w:r>
    </w:p>
    <w:p w14:paraId="17D2F5C3" w14:textId="1FA0AD52" w:rsidR="00DB0FF7" w:rsidRDefault="00DB0FF7" w:rsidP="00710C7A">
      <w:pPr>
        <w:rPr>
          <w:rFonts w:cstheme="minorHAnsi"/>
        </w:rPr>
      </w:pPr>
      <w:r>
        <w:rPr>
          <w:rFonts w:cstheme="minorHAnsi"/>
        </w:rPr>
        <w:t>(if you have changed any files</w:t>
      </w:r>
      <w:r w:rsidR="006B1DC8">
        <w:rPr>
          <w:rFonts w:cstheme="minorHAnsi"/>
        </w:rPr>
        <w:t xml:space="preserve"> included in the repo, for example the Docker files, you may have to stash or commit your changes and re-merge after the pull. Be careful to reflect any updates in the files if you need to do this).</w:t>
      </w:r>
    </w:p>
    <w:p w14:paraId="21475A52" w14:textId="1EC21CAE" w:rsidR="008F594A" w:rsidRDefault="008F594A" w:rsidP="00710C7A">
      <w:pPr>
        <w:rPr>
          <w:rFonts w:asciiTheme="majorHAnsi" w:hAnsiTheme="majorHAnsi" w:cstheme="majorHAnsi"/>
        </w:rPr>
      </w:pPr>
      <w:r>
        <w:rPr>
          <w:rFonts w:cstheme="minorHAnsi"/>
        </w:rPr>
        <w:t xml:space="preserve">build the </w:t>
      </w:r>
      <w:proofErr w:type="spellStart"/>
      <w:r>
        <w:rPr>
          <w:rFonts w:cstheme="minorHAnsi"/>
        </w:rPr>
        <w:t>my_flask</w:t>
      </w:r>
      <w:proofErr w:type="spellEnd"/>
      <w:r>
        <w:rPr>
          <w:rFonts w:cstheme="minorHAnsi"/>
        </w:rPr>
        <w:t xml:space="preserve"> container: this will automatically pull in the current code. The data provided on the public server is included in the build. To refresh your copy of this data (both AIRR-</w:t>
      </w:r>
      <w:proofErr w:type="spellStart"/>
      <w:r>
        <w:rPr>
          <w:rFonts w:cstheme="minorHAnsi"/>
        </w:rPr>
        <w:t>Seq</w:t>
      </w:r>
      <w:proofErr w:type="spellEnd"/>
      <w:r>
        <w:rPr>
          <w:rFonts w:cstheme="minorHAnsi"/>
        </w:rPr>
        <w:t xml:space="preserve"> and genomic), create a file </w:t>
      </w:r>
      <w:proofErr w:type="gramStart"/>
      <w:r w:rsidR="0020674E">
        <w:rPr>
          <w:rFonts w:cstheme="minorHAnsi"/>
        </w:rPr>
        <w:t>called .</w:t>
      </w:r>
      <w:proofErr w:type="spellStart"/>
      <w:r w:rsidR="0020674E">
        <w:rPr>
          <w:rFonts w:cstheme="minorHAnsi"/>
        </w:rPr>
        <w:t>gitkeep</w:t>
      </w:r>
      <w:proofErr w:type="spellEnd"/>
      <w:proofErr w:type="gramEnd"/>
      <w:r w:rsidR="0020674E">
        <w:rPr>
          <w:rFonts w:cstheme="minorHAnsi"/>
        </w:rPr>
        <w:t xml:space="preserve"> in the directory </w:t>
      </w:r>
      <w:proofErr w:type="spellStart"/>
      <w:r w:rsidR="0020674E" w:rsidRPr="0020674E">
        <w:rPr>
          <w:rFonts w:ascii="Courier New" w:hAnsi="Courier New" w:cs="Courier New"/>
        </w:rPr>
        <w:t>digby_docker</w:t>
      </w:r>
      <w:proofErr w:type="spellEnd"/>
      <w:r w:rsidR="0020674E" w:rsidRPr="0020674E">
        <w:rPr>
          <w:rFonts w:ascii="Courier New" w:hAnsi="Courier New" w:cs="Courier New"/>
        </w:rPr>
        <w:t>/</w:t>
      </w:r>
      <w:proofErr w:type="spellStart"/>
      <w:r w:rsidR="0020674E" w:rsidRPr="0020674E">
        <w:rPr>
          <w:rFonts w:ascii="Courier New" w:hAnsi="Courier New" w:cs="Courier New"/>
        </w:rPr>
        <w:t>study_data</w:t>
      </w:r>
      <w:proofErr w:type="spellEnd"/>
      <w:r w:rsidR="0020674E">
        <w:rPr>
          <w:rFonts w:ascii="Courier New" w:hAnsi="Courier New" w:cs="Courier New"/>
        </w:rPr>
        <w:t xml:space="preserve">. </w:t>
      </w:r>
      <w:r w:rsidR="0020674E">
        <w:rPr>
          <w:rFonts w:asciiTheme="majorHAnsi" w:hAnsiTheme="majorHAnsi" w:cstheme="majorHAnsi"/>
        </w:rPr>
        <w:t>Then stop and start the containers:</w:t>
      </w:r>
    </w:p>
    <w:p w14:paraId="49A6AD2D" w14:textId="4DB8175A" w:rsidR="0020674E" w:rsidRDefault="0020674E" w:rsidP="00710C7A">
      <w:pPr>
        <w:rPr>
          <w:rFonts w:ascii="Courier New" w:hAnsi="Courier New" w:cs="Courier New"/>
          <w:i/>
          <w:iCs/>
        </w:rPr>
      </w:pPr>
      <w:r>
        <w:rPr>
          <w:rFonts w:ascii="Courier New" w:hAnsi="Courier New" w:cs="Courier New"/>
        </w:rPr>
        <w:t xml:space="preserve">touch </w:t>
      </w:r>
      <w:proofErr w:type="spellStart"/>
      <w:r>
        <w:rPr>
          <w:rFonts w:ascii="Courier New" w:hAnsi="Courier New" w:cs="Courier New"/>
        </w:rPr>
        <w:t>study_data</w:t>
      </w:r>
      <w:proofErr w:type="spellEnd"/>
      <w:proofErr w:type="gramStart"/>
      <w:r>
        <w:rPr>
          <w:rFonts w:ascii="Courier New" w:hAnsi="Courier New" w:cs="Courier New"/>
        </w:rPr>
        <w:t>/.</w:t>
      </w:r>
      <w:proofErr w:type="spellStart"/>
      <w:r>
        <w:rPr>
          <w:rFonts w:ascii="Courier New" w:hAnsi="Courier New" w:cs="Courier New"/>
        </w:rPr>
        <w:t>gitkeep</w:t>
      </w:r>
      <w:proofErr w:type="spellEnd"/>
      <w:proofErr w:type="gramEnd"/>
      <w:r>
        <w:rPr>
          <w:rFonts w:ascii="Courier New" w:hAnsi="Courier New" w:cs="Courier New"/>
        </w:rPr>
        <w:br/>
        <w:t>cd containers</w:t>
      </w:r>
      <w:r>
        <w:rPr>
          <w:rFonts w:ascii="Courier New" w:hAnsi="Courier New" w:cs="Courier New"/>
        </w:rPr>
        <w:br/>
        <w:t>docker compose down</w:t>
      </w:r>
      <w:r>
        <w:rPr>
          <w:rFonts w:ascii="Courier New" w:hAnsi="Courier New" w:cs="Courier New"/>
        </w:rPr>
        <w:br/>
        <w:t>docker-compose up -d</w:t>
      </w:r>
    </w:p>
    <w:p w14:paraId="2A64B1B0" w14:textId="2F86DFD7" w:rsidR="0020674E" w:rsidRPr="0020674E" w:rsidRDefault="0020674E" w:rsidP="00710C7A">
      <w:pPr>
        <w:rPr>
          <w:rFonts w:cstheme="minorHAnsi"/>
        </w:rPr>
      </w:pPr>
      <w:proofErr w:type="gramStart"/>
      <w:r w:rsidRPr="0020674E">
        <w:rPr>
          <w:rFonts w:cstheme="minorHAnsi"/>
        </w:rPr>
        <w:t xml:space="preserve">With </w:t>
      </w:r>
      <w:r>
        <w:rPr>
          <w:rFonts w:ascii="Courier New" w:hAnsi="Courier New" w:cs="Courier New"/>
        </w:rPr>
        <w:t>.</w:t>
      </w:r>
      <w:proofErr w:type="spellStart"/>
      <w:r>
        <w:rPr>
          <w:rFonts w:ascii="Courier New" w:hAnsi="Courier New" w:cs="Courier New"/>
        </w:rPr>
        <w:t>gitkeep</w:t>
      </w:r>
      <w:proofErr w:type="spellEnd"/>
      <w:proofErr w:type="gramEnd"/>
      <w:r>
        <w:rPr>
          <w:rFonts w:ascii="Courier New" w:hAnsi="Courier New" w:cs="Courier New"/>
        </w:rPr>
        <w:t xml:space="preserve"> </w:t>
      </w:r>
      <w:r>
        <w:rPr>
          <w:rFonts w:cstheme="minorHAnsi"/>
        </w:rPr>
        <w:t>in place, the current data displayed on the public server w</w:t>
      </w:r>
      <w:r w:rsidR="009A756D">
        <w:rPr>
          <w:rFonts w:cstheme="minorHAnsi"/>
        </w:rPr>
        <w:t>ill</w:t>
      </w:r>
      <w:r>
        <w:rPr>
          <w:rFonts w:cstheme="minorHAnsi"/>
        </w:rPr>
        <w:t xml:space="preserve"> be copied to </w:t>
      </w:r>
      <w:proofErr w:type="spellStart"/>
      <w:r w:rsidRPr="009A756D">
        <w:rPr>
          <w:rFonts w:ascii="Courier New" w:hAnsi="Courier New" w:cs="Courier New"/>
        </w:rPr>
        <w:t>study_data</w:t>
      </w:r>
      <w:proofErr w:type="spellEnd"/>
      <w:r>
        <w:rPr>
          <w:rFonts w:cstheme="minorHAnsi"/>
        </w:rPr>
        <w:t xml:space="preserve">. Without it, </w:t>
      </w:r>
      <w:proofErr w:type="spellStart"/>
      <w:r w:rsidRPr="009A756D">
        <w:rPr>
          <w:rFonts w:ascii="Courier New" w:hAnsi="Courier New" w:cs="Courier New"/>
        </w:rPr>
        <w:t>study_data</w:t>
      </w:r>
      <w:proofErr w:type="spellEnd"/>
      <w:r>
        <w:rPr>
          <w:rFonts w:cstheme="minorHAnsi"/>
        </w:rPr>
        <w:t xml:space="preserve"> will be left alone. Neither option will interfere with other datasets you have added to </w:t>
      </w:r>
      <w:proofErr w:type="spellStart"/>
      <w:r w:rsidRPr="009A756D">
        <w:rPr>
          <w:rFonts w:ascii="Courier New" w:hAnsi="Courier New" w:cs="Courier New"/>
        </w:rPr>
        <w:t>study_data</w:t>
      </w:r>
      <w:proofErr w:type="spellEnd"/>
      <w:r>
        <w:rPr>
          <w:rFonts w:cstheme="minorHAnsi"/>
        </w:rPr>
        <w:t xml:space="preserve"> (unless there are name conflicts).</w:t>
      </w:r>
    </w:p>
    <w:p w14:paraId="5F919936" w14:textId="165FE351" w:rsidR="00E36504" w:rsidRDefault="00170931" w:rsidP="00710C7A">
      <w:pPr>
        <w:rPr>
          <w:rFonts w:cstheme="minorHAnsi"/>
        </w:rPr>
      </w:pPr>
      <w:r>
        <w:rPr>
          <w:rFonts w:cstheme="minorHAnsi"/>
        </w:rPr>
        <w:lastRenderedPageBreak/>
        <w:t xml:space="preserve">If the genomic data has been </w:t>
      </w:r>
      <w:r w:rsidR="00DB0FF7">
        <w:rPr>
          <w:rFonts w:cstheme="minorHAnsi"/>
        </w:rPr>
        <w:t xml:space="preserve">changed, it should be rebuilt once the service is started, following the steps outlined in section 2.6 (log in to the backend as admin, browse to </w:t>
      </w:r>
      <w:proofErr w:type="spellStart"/>
      <w:r w:rsidR="00DB0FF7">
        <w:rPr>
          <w:rFonts w:cstheme="minorHAnsi"/>
        </w:rPr>
        <w:t>upgrade_genomic</w:t>
      </w:r>
      <w:proofErr w:type="spellEnd"/>
      <w:r w:rsidR="00DB0FF7">
        <w:rPr>
          <w:rFonts w:cstheme="minorHAnsi"/>
        </w:rPr>
        <w:t xml:space="preserve">, browse to </w:t>
      </w:r>
      <w:proofErr w:type="spellStart"/>
      <w:r w:rsidR="00DB0FF7">
        <w:rPr>
          <w:rFonts w:cstheme="minorHAnsi"/>
        </w:rPr>
        <w:t>build_gff</w:t>
      </w:r>
      <w:proofErr w:type="spellEnd"/>
      <w:r w:rsidR="00DB0FF7">
        <w:rPr>
          <w:rFonts w:cstheme="minorHAnsi"/>
        </w:rPr>
        <w:t>).</w:t>
      </w:r>
    </w:p>
    <w:p w14:paraId="6D435163" w14:textId="1D304346" w:rsidR="003452C3" w:rsidRDefault="003452C3" w:rsidP="00710C7A">
      <w:pPr>
        <w:rPr>
          <w:rFonts w:cstheme="minorHAnsi"/>
        </w:rPr>
      </w:pPr>
      <w:r>
        <w:rPr>
          <w:rFonts w:cstheme="minorHAnsi"/>
        </w:rPr>
        <w:t>3.3 Management of OGRDB</w:t>
      </w:r>
    </w:p>
    <w:p w14:paraId="6AAC08B3" w14:textId="42B75AB8" w:rsidR="00F507C1" w:rsidRDefault="00E36504" w:rsidP="00F507C1">
      <w:pPr>
        <w:rPr>
          <w:rFonts w:cstheme="minorHAnsi"/>
        </w:rPr>
      </w:pPr>
      <w:r>
        <w:rPr>
          <w:rFonts w:cstheme="minorHAnsi"/>
        </w:rPr>
        <w:t>3.3.1 The Admin menu</w:t>
      </w:r>
    </w:p>
    <w:p w14:paraId="0F200CA1" w14:textId="77795536" w:rsidR="00E36504" w:rsidRDefault="00E36504" w:rsidP="00F507C1">
      <w:pPr>
        <w:rPr>
          <w:rFonts w:cstheme="minorHAnsi"/>
        </w:rPr>
      </w:pPr>
      <w:r>
        <w:rPr>
          <w:rFonts w:cstheme="minorHAnsi"/>
        </w:rPr>
        <w:t>3.3.2 Configuring Users and Roles</w:t>
      </w:r>
    </w:p>
    <w:p w14:paraId="04C6E2F2" w14:textId="6FAFA314" w:rsidR="00E36504" w:rsidRDefault="00E36504" w:rsidP="00F507C1">
      <w:pPr>
        <w:rPr>
          <w:rFonts w:cstheme="minorHAnsi"/>
        </w:rPr>
      </w:pPr>
      <w:r>
        <w:rPr>
          <w:rFonts w:cstheme="minorHAnsi"/>
        </w:rPr>
        <w:t>3.3.3 The super-admin role</w:t>
      </w:r>
    </w:p>
    <w:p w14:paraId="57CC6F9C" w14:textId="4411A56A" w:rsidR="009B650A" w:rsidRDefault="009B650A" w:rsidP="00F507C1">
      <w:pPr>
        <w:rPr>
          <w:rFonts w:cstheme="minorHAnsi"/>
        </w:rPr>
      </w:pPr>
      <w:r>
        <w:rPr>
          <w:rFonts w:cstheme="minorHAnsi"/>
        </w:rPr>
        <w:t>3.3.4 Logs</w:t>
      </w:r>
    </w:p>
    <w:p w14:paraId="401016C6" w14:textId="47CB280E" w:rsidR="00E36504" w:rsidRDefault="00E36504" w:rsidP="00F507C1">
      <w:pPr>
        <w:rPr>
          <w:rFonts w:cstheme="minorHAnsi"/>
        </w:rPr>
      </w:pPr>
      <w:r>
        <w:rPr>
          <w:rFonts w:cstheme="minorHAnsi"/>
        </w:rPr>
        <w:t xml:space="preserve">3.3.4 Starting the container without </w:t>
      </w:r>
      <w:r w:rsidR="009B650A">
        <w:rPr>
          <w:rFonts w:cstheme="minorHAnsi"/>
        </w:rPr>
        <w:t xml:space="preserve">starting </w:t>
      </w:r>
      <w:r>
        <w:rPr>
          <w:rFonts w:cstheme="minorHAnsi"/>
        </w:rPr>
        <w:t>flask</w:t>
      </w:r>
    </w:p>
    <w:p w14:paraId="44EB336F" w14:textId="1195B10F" w:rsidR="009B650A" w:rsidRDefault="009B650A" w:rsidP="00F507C1">
      <w:pPr>
        <w:rPr>
          <w:rFonts w:cstheme="minorHAnsi"/>
        </w:rPr>
      </w:pPr>
      <w:r>
        <w:rPr>
          <w:rFonts w:cstheme="minorHAnsi"/>
        </w:rPr>
        <w:t>3.3.5 Upgrading the software</w:t>
      </w:r>
    </w:p>
    <w:p w14:paraId="36B6520F" w14:textId="25A07363" w:rsidR="0087095B" w:rsidRDefault="0087095B" w:rsidP="00F507C1">
      <w:pPr>
        <w:rPr>
          <w:rFonts w:cstheme="minorHAnsi"/>
        </w:rPr>
      </w:pPr>
      <w:r>
        <w:rPr>
          <w:rFonts w:cstheme="minorHAnsi"/>
        </w:rPr>
        <w:t xml:space="preserve">To upgrade the software, build the </w:t>
      </w:r>
      <w:proofErr w:type="spellStart"/>
      <w:r>
        <w:rPr>
          <w:rFonts w:cstheme="minorHAnsi"/>
        </w:rPr>
        <w:t>my_R</w:t>
      </w:r>
      <w:proofErr w:type="spellEnd"/>
      <w:r>
        <w:rPr>
          <w:rFonts w:cstheme="minorHAnsi"/>
        </w:rPr>
        <w:t xml:space="preserve"> and </w:t>
      </w:r>
      <w:proofErr w:type="spellStart"/>
      <w:r>
        <w:rPr>
          <w:rFonts w:cstheme="minorHAnsi"/>
        </w:rPr>
        <w:t>my_flask</w:t>
      </w:r>
      <w:proofErr w:type="spellEnd"/>
      <w:r>
        <w:rPr>
          <w:rFonts w:cstheme="minorHAnsi"/>
        </w:rPr>
        <w:t xml:space="preserve"> containers, as detailed in the installation notes, and then stop and restart them with </w:t>
      </w:r>
      <w:r w:rsidRPr="0087095B">
        <w:rPr>
          <w:rFonts w:ascii="Courier New" w:hAnsi="Courier New" w:cs="Courier New"/>
        </w:rPr>
        <w:t>docker-compose</w:t>
      </w:r>
      <w:r>
        <w:rPr>
          <w:rFonts w:cstheme="minorHAnsi"/>
        </w:rPr>
        <w:t>. In most cases, this is all that’s required, but occasionally some data transformation is required. Notes will be provided when this is the case.</w:t>
      </w:r>
    </w:p>
    <w:p w14:paraId="34E81BE4" w14:textId="29E52A1C" w:rsidR="00E36504" w:rsidRDefault="00E36504" w:rsidP="00F507C1">
      <w:pPr>
        <w:rPr>
          <w:rFonts w:cstheme="minorHAnsi"/>
        </w:rPr>
      </w:pPr>
    </w:p>
    <w:p w14:paraId="578D3369" w14:textId="1AD7F697" w:rsidR="009B650A" w:rsidRDefault="009B650A" w:rsidP="00F507C1">
      <w:pPr>
        <w:rPr>
          <w:rFonts w:cstheme="minorHAnsi"/>
        </w:rPr>
      </w:pPr>
      <w:r>
        <w:rPr>
          <w:rFonts w:cstheme="minorHAnsi"/>
        </w:rPr>
        <w:t>3.4 Management of the infrastructure</w:t>
      </w:r>
    </w:p>
    <w:p w14:paraId="6A1BCE6D" w14:textId="3D031EBA" w:rsidR="009B650A" w:rsidRDefault="009B650A" w:rsidP="00F507C1">
      <w:pPr>
        <w:rPr>
          <w:rFonts w:cstheme="minorHAnsi"/>
        </w:rPr>
      </w:pPr>
      <w:r>
        <w:rPr>
          <w:rFonts w:cstheme="minorHAnsi"/>
        </w:rPr>
        <w:t>3.4.1 Logs</w:t>
      </w:r>
    </w:p>
    <w:p w14:paraId="3BBE9B97" w14:textId="4FF14190" w:rsidR="009B650A" w:rsidRDefault="009B650A" w:rsidP="00F507C1">
      <w:pPr>
        <w:rPr>
          <w:rFonts w:cstheme="minorHAnsi"/>
        </w:rPr>
      </w:pPr>
      <w:r>
        <w:rPr>
          <w:rFonts w:cstheme="minorHAnsi"/>
        </w:rPr>
        <w:t>3.4.2 Managing space</w:t>
      </w:r>
    </w:p>
    <w:p w14:paraId="374372CA" w14:textId="362B7A64" w:rsidR="009B650A" w:rsidRPr="00F507C1" w:rsidRDefault="009B650A" w:rsidP="00F507C1">
      <w:pPr>
        <w:rPr>
          <w:rFonts w:cstheme="minorHAnsi"/>
        </w:rPr>
      </w:pPr>
      <w:r>
        <w:rPr>
          <w:rFonts w:cstheme="minorHAnsi"/>
        </w:rPr>
        <w:t>3.4.2 Upgrading the software</w:t>
      </w:r>
    </w:p>
    <w:p w14:paraId="295C4271" w14:textId="536DBDDE" w:rsidR="002F5659" w:rsidRDefault="002F5659" w:rsidP="004E7AA0">
      <w:pPr>
        <w:pStyle w:val="ListParagraph"/>
        <w:rPr>
          <w:rFonts w:ascii="Courier New" w:hAnsi="Courier New" w:cs="Courier New"/>
        </w:rPr>
      </w:pPr>
    </w:p>
    <w:p w14:paraId="3419DF2A" w14:textId="5F932F37" w:rsidR="002F5659" w:rsidRDefault="002F5659" w:rsidP="004E7AA0">
      <w:pPr>
        <w:pStyle w:val="ListParagraph"/>
        <w:rPr>
          <w:rFonts w:ascii="Courier New" w:hAnsi="Courier New" w:cs="Courier New"/>
        </w:rPr>
      </w:pPr>
    </w:p>
    <w:p w14:paraId="2C872C78" w14:textId="58C1C91D" w:rsidR="002F5659" w:rsidRDefault="002F5659" w:rsidP="004E7AA0">
      <w:pPr>
        <w:pStyle w:val="ListParagraph"/>
        <w:rPr>
          <w:rFonts w:ascii="Courier New" w:hAnsi="Courier New" w:cs="Courier New"/>
        </w:rPr>
      </w:pPr>
    </w:p>
    <w:p w14:paraId="1D4D4F5B" w14:textId="39EA062A" w:rsidR="002F5659" w:rsidRDefault="002F5659" w:rsidP="004E7AA0">
      <w:pPr>
        <w:pStyle w:val="ListParagraph"/>
        <w:rPr>
          <w:rFonts w:ascii="Courier New" w:hAnsi="Courier New" w:cs="Courier New"/>
        </w:rPr>
      </w:pPr>
    </w:p>
    <w:p w14:paraId="61FB4442" w14:textId="7F76915B" w:rsidR="002F5659" w:rsidRDefault="002F5659" w:rsidP="004E7AA0">
      <w:pPr>
        <w:pStyle w:val="ListParagraph"/>
        <w:rPr>
          <w:rFonts w:ascii="Courier New" w:hAnsi="Courier New" w:cs="Courier New"/>
        </w:rPr>
      </w:pPr>
    </w:p>
    <w:p w14:paraId="02B35A28" w14:textId="77777777" w:rsidR="002F5659" w:rsidRDefault="002F5659" w:rsidP="004E7AA0">
      <w:pPr>
        <w:pStyle w:val="ListParagraph"/>
        <w:rPr>
          <w:rFonts w:ascii="Courier New" w:hAnsi="Courier New" w:cs="Courier New"/>
        </w:rPr>
      </w:pPr>
    </w:p>
    <w:p w14:paraId="371A3541" w14:textId="77777777" w:rsidR="004E7AA0" w:rsidRDefault="004E7AA0" w:rsidP="004E7AA0">
      <w:pPr>
        <w:pStyle w:val="ListParagraph"/>
        <w:numPr>
          <w:ilvl w:val="0"/>
          <w:numId w:val="3"/>
        </w:numPr>
        <w:rPr>
          <w:rFonts w:cstheme="minorHAnsi"/>
        </w:rPr>
      </w:pPr>
      <w:r>
        <w:rPr>
          <w:rFonts w:cstheme="minorHAnsi"/>
        </w:rPr>
        <w:t>Using the system</w:t>
      </w:r>
    </w:p>
    <w:p w14:paraId="385F21E2" w14:textId="77777777" w:rsidR="004E7AA0" w:rsidRDefault="004E7AA0" w:rsidP="004E7AA0">
      <w:pPr>
        <w:pStyle w:val="ListParagraph"/>
        <w:rPr>
          <w:rFonts w:cstheme="minorHAnsi"/>
        </w:rPr>
      </w:pPr>
      <w:r>
        <w:rPr>
          <w:rFonts w:cstheme="minorHAnsi"/>
        </w:rPr>
        <w:t>The system should now be available as follows:</w:t>
      </w:r>
    </w:p>
    <w:p w14:paraId="066CFE38" w14:textId="77777777" w:rsidR="004E7AA0" w:rsidRDefault="004E7AA0" w:rsidP="004E7AA0">
      <w:pPr>
        <w:pStyle w:val="ListParagraph"/>
        <w:rPr>
          <w:rFonts w:cstheme="minorHAnsi"/>
        </w:rPr>
      </w:pPr>
    </w:p>
    <w:p w14:paraId="1040E869" w14:textId="62432A1C" w:rsidR="0058255E" w:rsidRDefault="00D808C9" w:rsidP="004E7AA0">
      <w:pPr>
        <w:pStyle w:val="ListParagraph"/>
        <w:rPr>
          <w:rFonts w:cstheme="minorHAnsi"/>
        </w:rPr>
      </w:pPr>
      <w:hyperlink w:history="1">
        <w:r w:rsidR="00267066" w:rsidRPr="001E6016">
          <w:rPr>
            <w:rStyle w:val="Hyperlink"/>
            <w:rFonts w:cstheme="minorHAnsi"/>
          </w:rPr>
          <w:t>http://&lt;host&gt;/</w:t>
        </w:r>
      </w:hyperlink>
      <w:r w:rsidR="004E7AA0">
        <w:rPr>
          <w:rFonts w:cstheme="minorHAnsi"/>
        </w:rPr>
        <w:t xml:space="preserve"> - front end</w:t>
      </w:r>
      <w:r w:rsidR="004E7AA0">
        <w:rPr>
          <w:rFonts w:cstheme="minorHAnsi"/>
        </w:rPr>
        <w:br/>
      </w:r>
      <w:hyperlink w:history="1">
        <w:r w:rsidR="00267066" w:rsidRPr="001E6016">
          <w:rPr>
            <w:rStyle w:val="Hyperlink"/>
            <w:rFonts w:cstheme="minorHAnsi"/>
          </w:rPr>
          <w:t>http://&lt;host&gt;/</w:t>
        </w:r>
      </w:hyperlink>
      <w:r w:rsidR="00B85B04">
        <w:rPr>
          <w:rStyle w:val="Hyperlink"/>
          <w:rFonts w:cstheme="minorHAnsi"/>
        </w:rPr>
        <w:t>admin</w:t>
      </w:r>
      <w:r w:rsidR="0058255E">
        <w:rPr>
          <w:rFonts w:cstheme="minorHAnsi"/>
        </w:rPr>
        <w:t xml:space="preserve">   - back-end maintenance login</w:t>
      </w:r>
      <w:r w:rsidR="0058255E">
        <w:rPr>
          <w:rFonts w:cstheme="minorHAnsi"/>
        </w:rPr>
        <w:br/>
      </w:r>
      <w:hyperlink w:history="1">
        <w:r w:rsidR="00B85B04" w:rsidRPr="00834742">
          <w:rPr>
            <w:rStyle w:val="Hyperlink"/>
            <w:rFonts w:cstheme="minorHAnsi"/>
          </w:rPr>
          <w:t>http://&lt;host&gt;/admin/api</w:t>
        </w:r>
      </w:hyperlink>
      <w:r w:rsidR="0058255E">
        <w:rPr>
          <w:rFonts w:cstheme="minorHAnsi"/>
        </w:rPr>
        <w:t xml:space="preserve">  - </w:t>
      </w:r>
      <w:proofErr w:type="spellStart"/>
      <w:r w:rsidR="0058255E">
        <w:rPr>
          <w:rFonts w:cstheme="minorHAnsi"/>
        </w:rPr>
        <w:t>api</w:t>
      </w:r>
      <w:proofErr w:type="spellEnd"/>
    </w:p>
    <w:p w14:paraId="398897A6" w14:textId="482E9AD7" w:rsidR="00267066" w:rsidRDefault="00267066" w:rsidP="004E7AA0">
      <w:pPr>
        <w:pStyle w:val="ListParagraph"/>
        <w:rPr>
          <w:rFonts w:cstheme="minorHAnsi"/>
        </w:rPr>
      </w:pPr>
    </w:p>
    <w:p w14:paraId="3EF6F449" w14:textId="5C1543A3" w:rsidR="00267066" w:rsidRPr="00267066" w:rsidRDefault="00267066" w:rsidP="004E7AA0">
      <w:pPr>
        <w:pStyle w:val="ListParagraph"/>
        <w:rPr>
          <w:rFonts w:cstheme="minorHAnsi"/>
        </w:rPr>
      </w:pPr>
      <w:r>
        <w:rPr>
          <w:rFonts w:cstheme="minorHAnsi"/>
        </w:rPr>
        <w:t>The exports directory in the backend server is mapped to your host. Assuming the default configuration in docker-</w:t>
      </w:r>
      <w:proofErr w:type="spellStart"/>
      <w:r>
        <w:rPr>
          <w:rFonts w:cstheme="minorHAnsi"/>
        </w:rPr>
        <w:t>compose.yml</w:t>
      </w:r>
      <w:proofErr w:type="spellEnd"/>
      <w:r>
        <w:rPr>
          <w:rFonts w:cstheme="minorHAnsi"/>
        </w:rPr>
        <w:t>, you will find it at /root/</w:t>
      </w:r>
      <w:proofErr w:type="spellStart"/>
      <w:r w:rsidR="00B85B04">
        <w:rPr>
          <w:rFonts w:cstheme="minorHAnsi"/>
        </w:rPr>
        <w:t>digby_docker</w:t>
      </w:r>
      <w:proofErr w:type="spellEnd"/>
      <w:r w:rsidR="00B85B04">
        <w:rPr>
          <w:rFonts w:cstheme="minorHAnsi"/>
        </w:rPr>
        <w:t>/</w:t>
      </w:r>
      <w:r>
        <w:rPr>
          <w:rFonts w:cstheme="minorHAnsi"/>
        </w:rPr>
        <w:t xml:space="preserve">config/flask/exports. You can take in new </w:t>
      </w:r>
      <w:proofErr w:type="spellStart"/>
      <w:r>
        <w:rPr>
          <w:rFonts w:cstheme="minorHAnsi"/>
        </w:rPr>
        <w:t>RepSeq</w:t>
      </w:r>
      <w:proofErr w:type="spellEnd"/>
      <w:r>
        <w:rPr>
          <w:rFonts w:cstheme="minorHAnsi"/>
        </w:rPr>
        <w:t xml:space="preserve"> pipeline data by putting it there and following the process outlined in </w:t>
      </w:r>
      <w:r w:rsidRPr="00267066">
        <w:rPr>
          <w:rFonts w:cstheme="minorHAnsi"/>
          <w:i/>
          <w:iCs/>
        </w:rPr>
        <w:t xml:space="preserve">Running the </w:t>
      </w:r>
      <w:proofErr w:type="spellStart"/>
      <w:r w:rsidRPr="00267066">
        <w:rPr>
          <w:rFonts w:cstheme="minorHAnsi"/>
          <w:i/>
          <w:iCs/>
        </w:rPr>
        <w:t>VDJbase</w:t>
      </w:r>
      <w:proofErr w:type="spellEnd"/>
      <w:r w:rsidRPr="00267066">
        <w:rPr>
          <w:rFonts w:cstheme="minorHAnsi"/>
          <w:i/>
          <w:iCs/>
        </w:rPr>
        <w:t xml:space="preserve"> backend under PyCharm</w:t>
      </w:r>
      <w:r w:rsidR="005973B0">
        <w:rPr>
          <w:rFonts w:cstheme="minorHAnsi"/>
        </w:rPr>
        <w:t xml:space="preserve">, </w:t>
      </w:r>
      <w:r w:rsidR="00B85B04">
        <w:rPr>
          <w:rFonts w:cstheme="minorHAnsi"/>
        </w:rPr>
        <w:t xml:space="preserve">The </w:t>
      </w:r>
      <w:proofErr w:type="spellStart"/>
      <w:r w:rsidR="00B85B04">
        <w:rPr>
          <w:rFonts w:cstheme="minorHAnsi"/>
        </w:rPr>
        <w:t>study_data</w:t>
      </w:r>
      <w:proofErr w:type="spellEnd"/>
      <w:r w:rsidR="00B85B04">
        <w:rPr>
          <w:rFonts w:cstheme="minorHAnsi"/>
        </w:rPr>
        <w:t xml:space="preserve"> directories are exposed at /root/</w:t>
      </w:r>
      <w:proofErr w:type="spellStart"/>
      <w:r w:rsidR="00B85B04">
        <w:rPr>
          <w:rFonts w:cstheme="minorHAnsi"/>
        </w:rPr>
        <w:t>digby_docker</w:t>
      </w:r>
      <w:proofErr w:type="spellEnd"/>
      <w:r w:rsidR="00B85B04">
        <w:rPr>
          <w:rFonts w:cstheme="minorHAnsi"/>
        </w:rPr>
        <w:t>/</w:t>
      </w:r>
      <w:proofErr w:type="spellStart"/>
      <w:r w:rsidR="00B85B04">
        <w:rPr>
          <w:rFonts w:cstheme="minorHAnsi"/>
        </w:rPr>
        <w:t>study_data</w:t>
      </w:r>
      <w:proofErr w:type="spellEnd"/>
      <w:r w:rsidR="00B85B04">
        <w:rPr>
          <w:rFonts w:cstheme="minorHAnsi"/>
        </w:rPr>
        <w:t>.</w:t>
      </w:r>
    </w:p>
    <w:p w14:paraId="74F74BFF" w14:textId="77777777" w:rsidR="0058255E" w:rsidRDefault="0058255E" w:rsidP="004E7AA0">
      <w:pPr>
        <w:pStyle w:val="ListParagraph"/>
        <w:rPr>
          <w:rFonts w:cstheme="minorHAnsi"/>
        </w:rPr>
      </w:pPr>
    </w:p>
    <w:p w14:paraId="19D1F76D" w14:textId="6272E1A5" w:rsidR="00174C02" w:rsidRDefault="00CB0EEA" w:rsidP="00CB0EEA">
      <w:pPr>
        <w:pStyle w:val="ListParagraph"/>
        <w:numPr>
          <w:ilvl w:val="0"/>
          <w:numId w:val="3"/>
        </w:numPr>
        <w:rPr>
          <w:rFonts w:cstheme="minorHAnsi"/>
        </w:rPr>
      </w:pPr>
      <w:r w:rsidRPr="00CB0EEA">
        <w:rPr>
          <w:rFonts w:cstheme="minorHAnsi"/>
        </w:rPr>
        <w:t>Updating the system</w:t>
      </w:r>
    </w:p>
    <w:p w14:paraId="65B5D043" w14:textId="77777777" w:rsidR="00CB0EEA" w:rsidRDefault="00CB0EEA" w:rsidP="00CB0EEA">
      <w:pPr>
        <w:pStyle w:val="ListParagraph"/>
        <w:rPr>
          <w:rFonts w:cstheme="minorHAnsi"/>
        </w:rPr>
      </w:pPr>
      <w:r>
        <w:rPr>
          <w:rFonts w:cstheme="minorHAnsi"/>
        </w:rPr>
        <w:t xml:space="preserve">To update, stop the containers: </w:t>
      </w:r>
    </w:p>
    <w:p w14:paraId="4217D912" w14:textId="77777777" w:rsidR="00CB0EEA" w:rsidRDefault="00CB0EEA" w:rsidP="00CB0EEA">
      <w:pPr>
        <w:pStyle w:val="ListParagraph"/>
        <w:rPr>
          <w:rFonts w:ascii="Courier New" w:hAnsi="Courier New" w:cs="Courier New"/>
        </w:rPr>
      </w:pPr>
      <w:r>
        <w:rPr>
          <w:rFonts w:ascii="Courier New" w:hAnsi="Courier New" w:cs="Courier New"/>
        </w:rPr>
        <w:lastRenderedPageBreak/>
        <w:t xml:space="preserve">cd </w:t>
      </w:r>
      <w:proofErr w:type="spellStart"/>
      <w:r>
        <w:rPr>
          <w:rFonts w:ascii="Courier New" w:hAnsi="Courier New" w:cs="Courier New"/>
        </w:rPr>
        <w:t>digby_docker</w:t>
      </w:r>
      <w:proofErr w:type="spellEnd"/>
      <w:r>
        <w:rPr>
          <w:rFonts w:ascii="Courier New" w:hAnsi="Courier New" w:cs="Courier New"/>
        </w:rPr>
        <w:t>/containers</w:t>
      </w:r>
    </w:p>
    <w:p w14:paraId="15285CBA" w14:textId="4F13E16E" w:rsidR="00CB0EEA" w:rsidRDefault="00CB0EEA" w:rsidP="00CB0EEA">
      <w:pPr>
        <w:pStyle w:val="ListParagraph"/>
        <w:rPr>
          <w:rFonts w:cstheme="minorHAnsi"/>
        </w:rPr>
      </w:pPr>
      <w:r>
        <w:rPr>
          <w:rFonts w:ascii="Courier New" w:hAnsi="Courier New" w:cs="Courier New"/>
        </w:rPr>
        <w:t>d</w:t>
      </w:r>
      <w:r w:rsidRPr="004E7AA0">
        <w:rPr>
          <w:rFonts w:ascii="Courier New" w:hAnsi="Courier New" w:cs="Courier New"/>
        </w:rPr>
        <w:t xml:space="preserve">ocker-compose </w:t>
      </w:r>
      <w:r>
        <w:rPr>
          <w:rFonts w:ascii="Courier New" w:hAnsi="Courier New" w:cs="Courier New"/>
        </w:rPr>
        <w:t>down</w:t>
      </w:r>
    </w:p>
    <w:p w14:paraId="0ECF37C8" w14:textId="2B77BA35" w:rsidR="00CB0EEA" w:rsidRDefault="00CB0EEA" w:rsidP="00CB0EEA">
      <w:pPr>
        <w:pStyle w:val="ListParagraph"/>
        <w:rPr>
          <w:rFonts w:cstheme="minorHAnsi"/>
        </w:rPr>
      </w:pPr>
    </w:p>
    <w:p w14:paraId="2B2F426C" w14:textId="1EC38AAA" w:rsidR="00CB0EEA" w:rsidRDefault="00CB0EEA" w:rsidP="00CB0EEA">
      <w:pPr>
        <w:pStyle w:val="ListParagraph"/>
        <w:rPr>
          <w:rFonts w:cstheme="minorHAnsi"/>
        </w:rPr>
      </w:pPr>
      <w:r>
        <w:rPr>
          <w:rFonts w:cstheme="minorHAnsi"/>
        </w:rPr>
        <w:t xml:space="preserve">Pull </w:t>
      </w:r>
      <w:proofErr w:type="spellStart"/>
      <w:r w:rsidRPr="00B04493">
        <w:rPr>
          <w:rFonts w:ascii="Courier New" w:hAnsi="Courier New" w:cs="Courier New"/>
        </w:rPr>
        <w:t>digby_</w:t>
      </w:r>
      <w:r w:rsidR="00B04493">
        <w:rPr>
          <w:rFonts w:ascii="Courier New" w:hAnsi="Courier New" w:cs="Courier New"/>
        </w:rPr>
        <w:t>docker</w:t>
      </w:r>
      <w:proofErr w:type="spellEnd"/>
      <w:r>
        <w:rPr>
          <w:rFonts w:cstheme="minorHAnsi"/>
        </w:rPr>
        <w:t xml:space="preserve"> to refresh the </w:t>
      </w:r>
      <w:r w:rsidR="00BD041B">
        <w:rPr>
          <w:rFonts w:cstheme="minorHAnsi"/>
        </w:rPr>
        <w:t>A</w:t>
      </w:r>
      <w:r>
        <w:rPr>
          <w:rFonts w:cstheme="minorHAnsi"/>
        </w:rPr>
        <w:t xml:space="preserve">ngular client image (this is stored in </w:t>
      </w:r>
      <w:proofErr w:type="spellStart"/>
      <w:r w:rsidRPr="00BD041B">
        <w:rPr>
          <w:rFonts w:ascii="Courier New" w:hAnsi="Courier New" w:cs="Courier New"/>
        </w:rPr>
        <w:t>digby_docker</w:t>
      </w:r>
      <w:proofErr w:type="spellEnd"/>
      <w:r w:rsidRPr="00BD041B">
        <w:rPr>
          <w:rFonts w:ascii="Courier New" w:hAnsi="Courier New" w:cs="Courier New"/>
        </w:rPr>
        <w:t>/config/nginx/www</w:t>
      </w:r>
      <w:r>
        <w:rPr>
          <w:rFonts w:cstheme="minorHAnsi"/>
        </w:rPr>
        <w:t>):</w:t>
      </w:r>
    </w:p>
    <w:p w14:paraId="1F0DC938" w14:textId="6EED3D09" w:rsidR="00CB0EEA" w:rsidRDefault="00CB0EEA" w:rsidP="00CB0EEA">
      <w:pPr>
        <w:pStyle w:val="ListParagraph"/>
        <w:rPr>
          <w:rFonts w:cstheme="minorHAnsi"/>
        </w:rPr>
      </w:pPr>
    </w:p>
    <w:p w14:paraId="1E4B7E5A" w14:textId="51DFD8C6" w:rsidR="00CB0EEA" w:rsidRDefault="00CB0EEA" w:rsidP="00CB0EEA">
      <w:pPr>
        <w:pStyle w:val="ListParagraph"/>
        <w:rPr>
          <w:rFonts w:cstheme="minorHAnsi"/>
        </w:rPr>
      </w:pPr>
      <w:r>
        <w:rPr>
          <w:rFonts w:ascii="Courier New" w:hAnsi="Courier New" w:cs="Courier New"/>
        </w:rPr>
        <w:t xml:space="preserve">git </w:t>
      </w:r>
      <w:proofErr w:type="gramStart"/>
      <w:r>
        <w:rPr>
          <w:rFonts w:ascii="Courier New" w:hAnsi="Courier New" w:cs="Courier New"/>
        </w:rPr>
        <w:t>pull</w:t>
      </w:r>
      <w:proofErr w:type="gramEnd"/>
    </w:p>
    <w:p w14:paraId="72CC8784" w14:textId="77777777" w:rsidR="00CB0EEA" w:rsidRDefault="00CB0EEA" w:rsidP="00CB0EEA">
      <w:pPr>
        <w:pStyle w:val="ListParagraph"/>
        <w:rPr>
          <w:rFonts w:cstheme="minorHAnsi"/>
        </w:rPr>
      </w:pPr>
    </w:p>
    <w:p w14:paraId="6C47714C" w14:textId="4F94B7AD" w:rsidR="00CB0EEA" w:rsidRDefault="00CB0EEA" w:rsidP="00CB0EEA">
      <w:pPr>
        <w:pStyle w:val="ListParagraph"/>
        <w:rPr>
          <w:rFonts w:cstheme="minorHAnsi"/>
        </w:rPr>
      </w:pPr>
      <w:r>
        <w:rPr>
          <w:rFonts w:cstheme="minorHAnsi"/>
        </w:rPr>
        <w:t xml:space="preserve">rebuild </w:t>
      </w:r>
      <w:proofErr w:type="spellStart"/>
      <w:r w:rsidRPr="00267066">
        <w:rPr>
          <w:rFonts w:ascii="Courier New" w:hAnsi="Courier New" w:cs="Courier New"/>
        </w:rPr>
        <w:t>my_flask</w:t>
      </w:r>
      <w:proofErr w:type="spellEnd"/>
      <w:r>
        <w:rPr>
          <w:rFonts w:cstheme="minorHAnsi"/>
        </w:rPr>
        <w:t xml:space="preserve"> as in step 4. This will pull the contents of the </w:t>
      </w:r>
      <w:proofErr w:type="spellStart"/>
      <w:r w:rsidRPr="00B04493">
        <w:rPr>
          <w:rFonts w:ascii="Courier New" w:hAnsi="Courier New" w:cs="Courier New"/>
        </w:rPr>
        <w:t>digby_backend</w:t>
      </w:r>
      <w:proofErr w:type="spellEnd"/>
      <w:r>
        <w:rPr>
          <w:rFonts w:cstheme="minorHAnsi"/>
        </w:rPr>
        <w:t xml:space="preserve"> repo. </w:t>
      </w:r>
      <w:proofErr w:type="spellStart"/>
      <w:r w:rsidRPr="00267066">
        <w:rPr>
          <w:rFonts w:ascii="Courier New" w:hAnsi="Courier New" w:cs="Courier New"/>
        </w:rPr>
        <w:t>My_r</w:t>
      </w:r>
      <w:proofErr w:type="spellEnd"/>
      <w:r>
        <w:rPr>
          <w:rFonts w:cstheme="minorHAnsi"/>
        </w:rPr>
        <w:t xml:space="preserve"> only needs to be rebuilt </w:t>
      </w:r>
      <w:r w:rsidR="005314F0">
        <w:rPr>
          <w:rFonts w:cstheme="minorHAnsi"/>
        </w:rPr>
        <w:t xml:space="preserve">first </w:t>
      </w:r>
      <w:r>
        <w:rPr>
          <w:rFonts w:cstheme="minorHAnsi"/>
        </w:rPr>
        <w:t>if the required R libraries have changed:</w:t>
      </w:r>
    </w:p>
    <w:p w14:paraId="45E08321" w14:textId="51135A82" w:rsidR="00CB0EEA" w:rsidRDefault="00CB0EEA" w:rsidP="00CB0EEA">
      <w:pPr>
        <w:pStyle w:val="ListParagraph"/>
        <w:rPr>
          <w:rFonts w:cstheme="minorHAnsi"/>
        </w:rPr>
      </w:pPr>
    </w:p>
    <w:p w14:paraId="47C13E36" w14:textId="320C7784" w:rsidR="00CB0EEA" w:rsidRDefault="00CB0EEA" w:rsidP="00CB0EEA">
      <w:pPr>
        <w:pStyle w:val="ListParagraph"/>
        <w:rPr>
          <w:rFonts w:ascii="Courier New" w:hAnsi="Courier New" w:cs="Courier New"/>
        </w:rPr>
      </w:pPr>
      <w:r>
        <w:rPr>
          <w:rFonts w:ascii="Courier New" w:hAnsi="Courier New" w:cs="Courier New"/>
        </w:rPr>
        <w:t xml:space="preserve">cd </w:t>
      </w:r>
      <w:proofErr w:type="spellStart"/>
      <w:r>
        <w:rPr>
          <w:rFonts w:ascii="Courier New" w:hAnsi="Courier New" w:cs="Courier New"/>
        </w:rPr>
        <w:t>my_flask</w:t>
      </w:r>
      <w:proofErr w:type="spellEnd"/>
    </w:p>
    <w:p w14:paraId="62B3A78F" w14:textId="2351E33D" w:rsidR="00CB0EEA" w:rsidRDefault="00CB0EEA" w:rsidP="00CB0EEA">
      <w:pPr>
        <w:pStyle w:val="ListParagraph"/>
        <w:rPr>
          <w:rFonts w:ascii="Courier New" w:hAnsi="Courier New" w:cs="Courier New"/>
        </w:rPr>
      </w:pPr>
      <w:r w:rsidRPr="00AC728B">
        <w:rPr>
          <w:rFonts w:ascii="Courier New" w:hAnsi="Courier New" w:cs="Courier New"/>
        </w:rPr>
        <w:t xml:space="preserve">docker build --no-cache -t </w:t>
      </w:r>
      <w:proofErr w:type="spellStart"/>
      <w:r w:rsidRPr="00AC728B">
        <w:rPr>
          <w:rFonts w:ascii="Courier New" w:hAnsi="Courier New" w:cs="Courier New"/>
        </w:rPr>
        <w:t>my_</w:t>
      </w:r>
      <w:proofErr w:type="gramStart"/>
      <w:r w:rsidRPr="00AC728B">
        <w:rPr>
          <w:rFonts w:ascii="Courier New" w:hAnsi="Courier New" w:cs="Courier New"/>
        </w:rPr>
        <w:t>flask</w:t>
      </w:r>
      <w:proofErr w:type="spellEnd"/>
      <w:r w:rsidRPr="00AC728B">
        <w:rPr>
          <w:rFonts w:ascii="Courier New" w:hAnsi="Courier New" w:cs="Courier New"/>
        </w:rPr>
        <w:t xml:space="preserve"> .</w:t>
      </w:r>
      <w:proofErr w:type="gramEnd"/>
    </w:p>
    <w:p w14:paraId="17875E4C" w14:textId="3F3959DC" w:rsidR="00CB0EEA" w:rsidRDefault="00CB0EEA" w:rsidP="00CB0EEA">
      <w:pPr>
        <w:pStyle w:val="ListParagraph"/>
        <w:rPr>
          <w:rFonts w:ascii="Courier New" w:hAnsi="Courier New" w:cs="Courier New"/>
        </w:rPr>
      </w:pPr>
    </w:p>
    <w:p w14:paraId="6E841F0A" w14:textId="396B09E2" w:rsidR="00CB0EEA" w:rsidRPr="00CB0EEA" w:rsidRDefault="00CB0EEA" w:rsidP="00CB0EEA">
      <w:pPr>
        <w:pStyle w:val="ListParagraph"/>
        <w:rPr>
          <w:rFonts w:cstheme="minorHAnsi"/>
        </w:rPr>
      </w:pPr>
      <w:r w:rsidRPr="00CB0EEA">
        <w:rPr>
          <w:rFonts w:cstheme="minorHAnsi"/>
        </w:rPr>
        <w:t>restart the containers:</w:t>
      </w:r>
    </w:p>
    <w:p w14:paraId="5A670867" w14:textId="0BDC1592" w:rsidR="00CB0EEA" w:rsidRDefault="00CB0EEA" w:rsidP="00CB0EEA">
      <w:pPr>
        <w:pStyle w:val="ListParagraph"/>
        <w:rPr>
          <w:rFonts w:ascii="Courier New" w:hAnsi="Courier New" w:cs="Courier New"/>
        </w:rPr>
      </w:pPr>
      <w:r>
        <w:rPr>
          <w:rFonts w:ascii="Courier New" w:hAnsi="Courier New" w:cs="Courier New"/>
        </w:rPr>
        <w:t>docker-compose up -d</w:t>
      </w:r>
    </w:p>
    <w:p w14:paraId="15344601" w14:textId="116E3E2D" w:rsidR="00CF6381" w:rsidRDefault="00CF6381" w:rsidP="00CB0EEA">
      <w:pPr>
        <w:pStyle w:val="ListParagraph"/>
        <w:rPr>
          <w:rFonts w:ascii="Courier New" w:hAnsi="Courier New" w:cs="Courier New"/>
        </w:rPr>
      </w:pPr>
    </w:p>
    <w:p w14:paraId="27781C44" w14:textId="4AD84E4A" w:rsidR="00CB0EEA" w:rsidRPr="00CB0EEA" w:rsidRDefault="00CB0EEA" w:rsidP="00CB0EEA">
      <w:pPr>
        <w:pStyle w:val="ListParagraph"/>
        <w:numPr>
          <w:ilvl w:val="0"/>
          <w:numId w:val="3"/>
        </w:numPr>
        <w:rPr>
          <w:rFonts w:cstheme="minorHAnsi"/>
        </w:rPr>
      </w:pPr>
      <w:r w:rsidRPr="00CB0EEA">
        <w:rPr>
          <w:rFonts w:cstheme="minorHAnsi"/>
        </w:rPr>
        <w:t>Troubleshooting</w:t>
      </w:r>
    </w:p>
    <w:p w14:paraId="3DBEDFEE" w14:textId="36534C79" w:rsidR="00CB0EEA" w:rsidRDefault="00CB0EEA" w:rsidP="00CB0EEA">
      <w:pPr>
        <w:pStyle w:val="ListParagraph"/>
        <w:rPr>
          <w:rFonts w:ascii="Courier New" w:hAnsi="Courier New" w:cs="Courier New"/>
        </w:rPr>
      </w:pPr>
    </w:p>
    <w:p w14:paraId="7291365A" w14:textId="77777777" w:rsidR="00BD041B" w:rsidRDefault="00CB0EEA" w:rsidP="00BD041B">
      <w:pPr>
        <w:pStyle w:val="ListParagraph"/>
        <w:rPr>
          <w:rFonts w:ascii="Courier New" w:hAnsi="Courier New" w:cs="Courier New"/>
        </w:rPr>
      </w:pPr>
      <w:r w:rsidRPr="00CB0EEA">
        <w:rPr>
          <w:rFonts w:cstheme="minorHAnsi"/>
        </w:rPr>
        <w:t xml:space="preserve">The flask logs are </w:t>
      </w:r>
      <w:r>
        <w:rPr>
          <w:rFonts w:cstheme="minorHAnsi"/>
        </w:rPr>
        <w:t xml:space="preserve">at </w:t>
      </w:r>
      <w:proofErr w:type="spellStart"/>
      <w:r w:rsidR="00BD041B" w:rsidRPr="00BD041B">
        <w:rPr>
          <w:rFonts w:ascii="Courier New" w:hAnsi="Courier New" w:cs="Courier New"/>
        </w:rPr>
        <w:t>digby_docker</w:t>
      </w:r>
      <w:proofErr w:type="spellEnd"/>
      <w:r w:rsidR="00BD041B" w:rsidRPr="00BD041B">
        <w:rPr>
          <w:rFonts w:ascii="Courier New" w:hAnsi="Courier New" w:cs="Courier New"/>
        </w:rPr>
        <w:t>/config/flask/log</w:t>
      </w:r>
      <w:r>
        <w:rPr>
          <w:rFonts w:cstheme="minorHAnsi"/>
        </w:rPr>
        <w:br/>
        <w:t xml:space="preserve">The nginx logs are </w:t>
      </w:r>
      <w:proofErr w:type="gramStart"/>
      <w:r>
        <w:rPr>
          <w:rFonts w:cstheme="minorHAnsi"/>
        </w:rPr>
        <w:t xml:space="preserve">at  </w:t>
      </w:r>
      <w:proofErr w:type="spellStart"/>
      <w:r w:rsidR="00BD041B" w:rsidRPr="00BD041B">
        <w:rPr>
          <w:rFonts w:ascii="Courier New" w:hAnsi="Courier New" w:cs="Courier New"/>
        </w:rPr>
        <w:t>digby</w:t>
      </w:r>
      <w:proofErr w:type="gramEnd"/>
      <w:r w:rsidR="00BD041B" w:rsidRPr="00BD041B">
        <w:rPr>
          <w:rFonts w:ascii="Courier New" w:hAnsi="Courier New" w:cs="Courier New"/>
        </w:rPr>
        <w:t>_docker</w:t>
      </w:r>
      <w:proofErr w:type="spellEnd"/>
      <w:r w:rsidR="00BD041B" w:rsidRPr="00BD041B">
        <w:rPr>
          <w:rFonts w:ascii="Courier New" w:hAnsi="Courier New" w:cs="Courier New"/>
        </w:rPr>
        <w:t>/config/nginx/log/nginx</w:t>
      </w:r>
      <w:r w:rsidRPr="00BD041B">
        <w:rPr>
          <w:rFonts w:cstheme="minorHAnsi"/>
        </w:rPr>
        <w:br/>
      </w:r>
      <w:r>
        <w:rPr>
          <w:rFonts w:cstheme="minorHAnsi"/>
        </w:rPr>
        <w:t xml:space="preserve">The container logs </w:t>
      </w:r>
      <w:r w:rsidR="00BD041B">
        <w:rPr>
          <w:rFonts w:cstheme="minorHAnsi"/>
        </w:rPr>
        <w:t xml:space="preserve">can be viewed by executing </w:t>
      </w:r>
      <w:r w:rsidR="00BD041B" w:rsidRPr="00BD041B">
        <w:rPr>
          <w:rFonts w:ascii="Courier New" w:hAnsi="Courier New" w:cs="Courier New"/>
        </w:rPr>
        <w:t>docker-compose logs</w:t>
      </w:r>
    </w:p>
    <w:p w14:paraId="5B5C1D3A" w14:textId="26D9ADE7" w:rsidR="00BD041B" w:rsidRDefault="00BD041B" w:rsidP="00CB0EEA">
      <w:pPr>
        <w:pStyle w:val="ListParagraph"/>
        <w:rPr>
          <w:rFonts w:cstheme="minorHAnsi"/>
        </w:rPr>
      </w:pPr>
      <w:r w:rsidRPr="00BD041B">
        <w:rPr>
          <w:rFonts w:cstheme="minorHAnsi"/>
        </w:rPr>
        <w:t xml:space="preserve">You must be in the directory </w:t>
      </w:r>
      <w:proofErr w:type="spellStart"/>
      <w:r w:rsidRPr="00BD041B">
        <w:rPr>
          <w:rFonts w:ascii="Courier New" w:hAnsi="Courier New" w:cs="Courier New"/>
        </w:rPr>
        <w:t>digby_docker</w:t>
      </w:r>
      <w:proofErr w:type="spellEnd"/>
      <w:r w:rsidRPr="00BD041B">
        <w:rPr>
          <w:rFonts w:ascii="Courier New" w:hAnsi="Courier New" w:cs="Courier New"/>
        </w:rPr>
        <w:t xml:space="preserve">/config </w:t>
      </w:r>
      <w:r w:rsidRPr="00BD041B">
        <w:rPr>
          <w:rFonts w:cstheme="minorHAnsi"/>
        </w:rPr>
        <w:t>to issue</w:t>
      </w:r>
      <w:r w:rsidRPr="00BD041B">
        <w:rPr>
          <w:rFonts w:ascii="Courier New" w:hAnsi="Courier New" w:cs="Courier New"/>
        </w:rPr>
        <w:t xml:space="preserve"> docker-compose </w:t>
      </w:r>
      <w:r w:rsidRPr="00BD041B">
        <w:rPr>
          <w:rFonts w:cstheme="minorHAnsi"/>
        </w:rPr>
        <w:t>commands</w:t>
      </w:r>
      <w:r>
        <w:rPr>
          <w:rFonts w:cstheme="minorHAnsi"/>
        </w:rPr>
        <w:t>.</w:t>
      </w:r>
    </w:p>
    <w:p w14:paraId="7CFC0FCC" w14:textId="6CF6FBB8" w:rsidR="008E43A8" w:rsidRDefault="008E43A8" w:rsidP="00CB0EEA">
      <w:pPr>
        <w:pStyle w:val="ListParagraph"/>
        <w:rPr>
          <w:rFonts w:cstheme="minorHAnsi"/>
        </w:rPr>
      </w:pPr>
    </w:p>
    <w:p w14:paraId="5A23B05D" w14:textId="14F1BB77" w:rsidR="008E43A8" w:rsidRDefault="008E43A8" w:rsidP="008E43A8">
      <w:pPr>
        <w:pStyle w:val="ListParagraph"/>
        <w:numPr>
          <w:ilvl w:val="0"/>
          <w:numId w:val="3"/>
        </w:numPr>
        <w:rPr>
          <w:rFonts w:cstheme="minorHAnsi"/>
        </w:rPr>
      </w:pPr>
      <w:r>
        <w:rPr>
          <w:rFonts w:cstheme="minorHAnsi"/>
        </w:rPr>
        <w:t>Managing datasets</w:t>
      </w:r>
    </w:p>
    <w:p w14:paraId="18B1790F" w14:textId="3EEC5E6F" w:rsidR="00C43EAC" w:rsidRDefault="00C43EAC" w:rsidP="00C43EAC">
      <w:pPr>
        <w:pStyle w:val="ListParagraph"/>
        <w:rPr>
          <w:rFonts w:cstheme="minorHAnsi"/>
        </w:rPr>
      </w:pPr>
      <w:r>
        <w:rPr>
          <w:rFonts w:cstheme="minorHAnsi"/>
        </w:rPr>
        <w:t xml:space="preserve">Please refer to the document ‘Running the </w:t>
      </w:r>
      <w:proofErr w:type="spellStart"/>
      <w:r>
        <w:rPr>
          <w:rFonts w:cstheme="minorHAnsi"/>
        </w:rPr>
        <w:t>VDJbase</w:t>
      </w:r>
      <w:proofErr w:type="spellEnd"/>
      <w:r>
        <w:rPr>
          <w:rFonts w:cstheme="minorHAnsi"/>
        </w:rPr>
        <w:t xml:space="preserve"> backend under </w:t>
      </w:r>
      <w:proofErr w:type="spellStart"/>
      <w:r>
        <w:rPr>
          <w:rFonts w:cstheme="minorHAnsi"/>
        </w:rPr>
        <w:t>Pycharm</w:t>
      </w:r>
      <w:proofErr w:type="spellEnd"/>
      <w:r>
        <w:rPr>
          <w:rFonts w:cstheme="minorHAnsi"/>
        </w:rPr>
        <w:t xml:space="preserve">’ in the </w:t>
      </w:r>
      <w:proofErr w:type="spellStart"/>
      <w:r>
        <w:rPr>
          <w:rFonts w:cstheme="minorHAnsi"/>
        </w:rPr>
        <w:t>digby_backend</w:t>
      </w:r>
      <w:proofErr w:type="spellEnd"/>
      <w:r>
        <w:rPr>
          <w:rFonts w:cstheme="minorHAnsi"/>
        </w:rPr>
        <w:t xml:space="preserve"> repo.</w:t>
      </w:r>
    </w:p>
    <w:p w14:paraId="0CEF9CD9" w14:textId="5F60E01C" w:rsidR="00D366F4" w:rsidRDefault="00D366F4" w:rsidP="00C43EAC">
      <w:pPr>
        <w:pStyle w:val="ListParagraph"/>
        <w:rPr>
          <w:rFonts w:cstheme="minorHAnsi"/>
        </w:rPr>
      </w:pPr>
    </w:p>
    <w:p w14:paraId="03FFF807" w14:textId="77777777" w:rsidR="00D366F4" w:rsidRDefault="00D366F4" w:rsidP="00D366F4">
      <w:r>
        <w:t xml:space="preserve">Docker conservatively stores many built images and containers. If you build </w:t>
      </w:r>
      <w:proofErr w:type="gramStart"/>
      <w:r>
        <w:t>repeatedly</w:t>
      </w:r>
      <w:proofErr w:type="gramEnd"/>
      <w:r>
        <w:t xml:space="preserve"> you will eventually run out of space. To reclaim space, use the commands</w:t>
      </w:r>
    </w:p>
    <w:p w14:paraId="0DDADDCB" w14:textId="77777777" w:rsidR="00D366F4" w:rsidRDefault="00D366F4" w:rsidP="00D366F4">
      <w:r>
        <w:rPr>
          <w:rFonts w:ascii="Times New Roman" w:eastAsia="Times New Roman" w:hAnsi="Times New Roman" w:cs="Times New Roman"/>
          <w:sz w:val="24"/>
          <w:szCs w:val="24"/>
          <w:lang w:eastAsia="en-GB"/>
        </w:rPr>
        <w:t>d</w:t>
      </w:r>
      <w:r>
        <w:rPr>
          <w:rFonts w:ascii="Courier New" w:eastAsia="Times New Roman" w:hAnsi="Courier New" w:cs="Courier New"/>
          <w:sz w:val="24"/>
          <w:szCs w:val="24"/>
          <w:lang w:eastAsia="en-GB"/>
        </w:rPr>
        <w:t>ocker image prune</w:t>
      </w:r>
    </w:p>
    <w:p w14:paraId="207B5F88" w14:textId="77777777" w:rsidR="00D366F4" w:rsidRDefault="00D366F4" w:rsidP="00D366F4">
      <w:r>
        <w:t>and</w:t>
      </w:r>
    </w:p>
    <w:p w14:paraId="380CB362" w14:textId="77777777" w:rsidR="00D366F4" w:rsidRDefault="00D366F4" w:rsidP="00D366F4">
      <w:r w:rsidRPr="007633BA">
        <w:rPr>
          <w:rFonts w:ascii="Times New Roman" w:eastAsia="Times New Roman" w:hAnsi="Times New Roman" w:cs="Times New Roman"/>
          <w:sz w:val="24"/>
          <w:szCs w:val="24"/>
          <w:lang w:eastAsia="en-GB"/>
        </w:rPr>
        <w:t>d</w:t>
      </w:r>
      <w:r>
        <w:rPr>
          <w:rFonts w:ascii="Courier New" w:eastAsia="Times New Roman" w:hAnsi="Courier New" w:cs="Courier New"/>
          <w:sz w:val="24"/>
          <w:szCs w:val="24"/>
          <w:lang w:eastAsia="en-GB"/>
        </w:rPr>
        <w:t>ocker container prune</w:t>
      </w:r>
    </w:p>
    <w:p w14:paraId="5A4A7B4F" w14:textId="77777777" w:rsidR="00D366F4" w:rsidRDefault="00D366F4" w:rsidP="00D366F4">
      <w:r>
        <w:t>Steps:</w:t>
      </w:r>
    </w:p>
    <w:p w14:paraId="76697531" w14:textId="77777777" w:rsidR="00D366F4" w:rsidRDefault="00D366F4" w:rsidP="00D366F4">
      <w:pPr>
        <w:pStyle w:val="ListParagraph"/>
        <w:numPr>
          <w:ilvl w:val="0"/>
          <w:numId w:val="9"/>
        </w:numPr>
      </w:pPr>
      <w:r>
        <w:t>Set the swap:</w:t>
      </w:r>
    </w:p>
    <w:p w14:paraId="46C1BD6E"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r w:rsidRPr="008E43A8">
        <w:rPr>
          <w:rFonts w:ascii="Times New Roman" w:eastAsia="Times New Roman" w:hAnsi="Times New Roman" w:cs="Times New Roman"/>
          <w:sz w:val="24"/>
          <w:szCs w:val="24"/>
          <w:lang w:eastAsia="en-GB"/>
        </w:rPr>
        <w:t>d</w:t>
      </w:r>
      <w:r w:rsidRPr="008E43A8">
        <w:rPr>
          <w:rFonts w:ascii="Courier New" w:eastAsia="Times New Roman" w:hAnsi="Courier New" w:cs="Courier New"/>
          <w:sz w:val="24"/>
          <w:szCs w:val="24"/>
          <w:lang w:eastAsia="en-GB"/>
        </w:rPr>
        <w:t>d if=/dev/zero of=/var/swap.1 bs=1M count=4024</w:t>
      </w:r>
    </w:p>
    <w:p w14:paraId="118CFCB5"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proofErr w:type="spellStart"/>
      <w:r w:rsidRPr="008E43A8">
        <w:rPr>
          <w:rFonts w:ascii="Courier New" w:eastAsia="Times New Roman" w:hAnsi="Courier New" w:cs="Courier New"/>
          <w:sz w:val="24"/>
          <w:szCs w:val="24"/>
          <w:lang w:eastAsia="en-GB"/>
        </w:rPr>
        <w:t>mkswap</w:t>
      </w:r>
      <w:proofErr w:type="spellEnd"/>
      <w:r w:rsidRPr="008E43A8">
        <w:rPr>
          <w:rFonts w:ascii="Courier New" w:eastAsia="Times New Roman" w:hAnsi="Courier New" w:cs="Courier New"/>
          <w:sz w:val="24"/>
          <w:szCs w:val="24"/>
          <w:lang w:eastAsia="en-GB"/>
        </w:rPr>
        <w:t xml:space="preserve"> /var/swap.1</w:t>
      </w:r>
    </w:p>
    <w:p w14:paraId="68C753C3"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proofErr w:type="spellStart"/>
      <w:r w:rsidRPr="008E43A8">
        <w:rPr>
          <w:rFonts w:ascii="Courier New" w:eastAsia="Times New Roman" w:hAnsi="Courier New" w:cs="Courier New"/>
          <w:sz w:val="24"/>
          <w:szCs w:val="24"/>
          <w:lang w:eastAsia="en-GB"/>
        </w:rPr>
        <w:t>chmod</w:t>
      </w:r>
      <w:proofErr w:type="spellEnd"/>
      <w:r w:rsidRPr="008E43A8">
        <w:rPr>
          <w:rFonts w:ascii="Courier New" w:eastAsia="Times New Roman" w:hAnsi="Courier New" w:cs="Courier New"/>
          <w:sz w:val="24"/>
          <w:szCs w:val="24"/>
          <w:lang w:eastAsia="en-GB"/>
        </w:rPr>
        <w:t xml:space="preserve"> 0600 /var/swap.1</w:t>
      </w:r>
    </w:p>
    <w:p w14:paraId="41E55FE4"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proofErr w:type="spellStart"/>
      <w:r w:rsidRPr="008E43A8">
        <w:rPr>
          <w:rFonts w:ascii="Courier New" w:eastAsia="Times New Roman" w:hAnsi="Courier New" w:cs="Courier New"/>
          <w:sz w:val="24"/>
          <w:szCs w:val="24"/>
          <w:lang w:eastAsia="en-GB"/>
        </w:rPr>
        <w:t>swapon</w:t>
      </w:r>
      <w:proofErr w:type="spellEnd"/>
      <w:r w:rsidRPr="008E43A8">
        <w:rPr>
          <w:rFonts w:ascii="Courier New" w:eastAsia="Times New Roman" w:hAnsi="Courier New" w:cs="Courier New"/>
          <w:sz w:val="24"/>
          <w:szCs w:val="24"/>
          <w:lang w:eastAsia="en-GB"/>
        </w:rPr>
        <w:t xml:space="preserve"> /var/swap.1</w:t>
      </w:r>
    </w:p>
    <w:p w14:paraId="179C97EE"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p>
    <w:p w14:paraId="6D7D40BA"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r w:rsidRPr="008E43A8">
        <w:rPr>
          <w:rFonts w:eastAsia="Times New Roman" w:cstheme="minorHAnsi"/>
          <w:sz w:val="24"/>
          <w:szCs w:val="24"/>
          <w:lang w:eastAsia="en-GB"/>
        </w:rPr>
        <w:t>add the following line to</w:t>
      </w:r>
      <w:r>
        <w:rPr>
          <w:rFonts w:ascii="Courier New" w:eastAsia="Times New Roman" w:hAnsi="Courier New" w:cs="Courier New"/>
          <w:sz w:val="24"/>
          <w:szCs w:val="24"/>
          <w:lang w:eastAsia="en-GB"/>
        </w:rPr>
        <w:t xml:space="preserve"> </w:t>
      </w:r>
      <w:r w:rsidRPr="008E43A8">
        <w:rPr>
          <w:rFonts w:ascii="Courier New" w:eastAsia="Times New Roman" w:hAnsi="Courier New" w:cs="Courier New"/>
          <w:sz w:val="24"/>
          <w:szCs w:val="24"/>
          <w:lang w:eastAsia="en-GB"/>
        </w:rPr>
        <w:t>/etc/</w:t>
      </w:r>
      <w:proofErr w:type="spellStart"/>
      <w:r w:rsidRPr="008E43A8">
        <w:rPr>
          <w:rFonts w:ascii="Courier New" w:eastAsia="Times New Roman" w:hAnsi="Courier New" w:cs="Courier New"/>
          <w:sz w:val="24"/>
          <w:szCs w:val="24"/>
          <w:lang w:eastAsia="en-GB"/>
        </w:rPr>
        <w:t>fstab</w:t>
      </w:r>
      <w:proofErr w:type="spellEnd"/>
      <w:r w:rsidRPr="008E43A8">
        <w:rPr>
          <w:rFonts w:ascii="Courier New" w:eastAsia="Times New Roman" w:hAnsi="Courier New" w:cs="Courier New"/>
          <w:sz w:val="24"/>
          <w:szCs w:val="24"/>
          <w:lang w:eastAsia="en-GB"/>
        </w:rPr>
        <w:t>:</w:t>
      </w:r>
    </w:p>
    <w:p w14:paraId="79291368" w14:textId="77777777" w:rsidR="00D366F4" w:rsidRDefault="00D366F4" w:rsidP="00D366F4">
      <w:pPr>
        <w:spacing w:after="0" w:line="240" w:lineRule="auto"/>
        <w:ind w:left="720"/>
        <w:rPr>
          <w:rFonts w:ascii="Courier New" w:eastAsia="Times New Roman" w:hAnsi="Courier New" w:cs="Courier New"/>
          <w:sz w:val="24"/>
          <w:szCs w:val="24"/>
          <w:lang w:eastAsia="en-GB"/>
        </w:rPr>
      </w:pPr>
      <w:r w:rsidRPr="008E43A8">
        <w:rPr>
          <w:rFonts w:ascii="Courier New" w:eastAsia="Times New Roman" w:hAnsi="Courier New" w:cs="Courier New"/>
          <w:sz w:val="24"/>
          <w:szCs w:val="24"/>
          <w:lang w:eastAsia="en-GB"/>
        </w:rPr>
        <w:t xml:space="preserve">/var/swap.1 swap </w:t>
      </w:r>
      <w:proofErr w:type="spellStart"/>
      <w:r w:rsidRPr="008E43A8">
        <w:rPr>
          <w:rFonts w:ascii="Courier New" w:eastAsia="Times New Roman" w:hAnsi="Courier New" w:cs="Courier New"/>
          <w:sz w:val="24"/>
          <w:szCs w:val="24"/>
          <w:lang w:eastAsia="en-GB"/>
        </w:rPr>
        <w:t>swap</w:t>
      </w:r>
      <w:proofErr w:type="spellEnd"/>
      <w:r w:rsidRPr="008E43A8">
        <w:rPr>
          <w:rFonts w:ascii="Courier New" w:eastAsia="Times New Roman" w:hAnsi="Courier New" w:cs="Courier New"/>
          <w:sz w:val="24"/>
          <w:szCs w:val="24"/>
          <w:lang w:eastAsia="en-GB"/>
        </w:rPr>
        <w:t xml:space="preserve"> </w:t>
      </w:r>
      <w:proofErr w:type="spellStart"/>
      <w:r>
        <w:rPr>
          <w:rFonts w:ascii="Courier New" w:eastAsia="Times New Roman" w:hAnsi="Courier New" w:cs="Courier New"/>
          <w:sz w:val="24"/>
          <w:szCs w:val="24"/>
          <w:lang w:eastAsia="en-GB"/>
        </w:rPr>
        <w:t>noauto</w:t>
      </w:r>
      <w:proofErr w:type="spellEnd"/>
      <w:r w:rsidRPr="008E43A8">
        <w:rPr>
          <w:rFonts w:ascii="Courier New" w:eastAsia="Times New Roman" w:hAnsi="Courier New" w:cs="Courier New"/>
          <w:sz w:val="24"/>
          <w:szCs w:val="24"/>
          <w:lang w:eastAsia="en-GB"/>
        </w:rPr>
        <w:t xml:space="preserve"> 0 0</w:t>
      </w:r>
    </w:p>
    <w:p w14:paraId="37DA7617" w14:textId="77777777" w:rsidR="00D366F4" w:rsidRDefault="00D366F4" w:rsidP="00D366F4">
      <w:pPr>
        <w:spacing w:after="0" w:line="240" w:lineRule="auto"/>
        <w:ind w:left="720"/>
        <w:rPr>
          <w:rFonts w:ascii="Courier New" w:eastAsia="Times New Roman" w:hAnsi="Courier New" w:cs="Courier New"/>
          <w:sz w:val="24"/>
          <w:szCs w:val="24"/>
          <w:lang w:eastAsia="en-GB"/>
        </w:rPr>
      </w:pPr>
    </w:p>
    <w:p w14:paraId="52F12D31" w14:textId="77777777" w:rsidR="00D366F4" w:rsidRDefault="00D366F4" w:rsidP="00D366F4">
      <w:pPr>
        <w:spacing w:after="0" w:line="240" w:lineRule="auto"/>
        <w:ind w:left="720"/>
      </w:pPr>
      <w:r>
        <w:lastRenderedPageBreak/>
        <w:t>Once the swap is configured, you can turn it on with the line</w:t>
      </w:r>
    </w:p>
    <w:p w14:paraId="095F8CAB" w14:textId="77777777" w:rsidR="00D366F4" w:rsidRDefault="00D366F4" w:rsidP="00D366F4">
      <w:pPr>
        <w:spacing w:after="0" w:line="240" w:lineRule="auto"/>
        <w:ind w:left="720"/>
      </w:pPr>
    </w:p>
    <w:p w14:paraId="31A423C2"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proofErr w:type="spellStart"/>
      <w:r w:rsidRPr="008E43A8">
        <w:rPr>
          <w:rFonts w:ascii="Courier New" w:eastAsia="Times New Roman" w:hAnsi="Courier New" w:cs="Courier New"/>
          <w:sz w:val="24"/>
          <w:szCs w:val="24"/>
          <w:lang w:eastAsia="en-GB"/>
        </w:rPr>
        <w:t>swapon</w:t>
      </w:r>
      <w:proofErr w:type="spellEnd"/>
      <w:r w:rsidRPr="008E43A8">
        <w:rPr>
          <w:rFonts w:ascii="Courier New" w:eastAsia="Times New Roman" w:hAnsi="Courier New" w:cs="Courier New"/>
          <w:sz w:val="24"/>
          <w:szCs w:val="24"/>
          <w:lang w:eastAsia="en-GB"/>
        </w:rPr>
        <w:t xml:space="preserve"> /var/swap.1</w:t>
      </w:r>
    </w:p>
    <w:p w14:paraId="00FCA6B1" w14:textId="77777777" w:rsidR="00D366F4" w:rsidRDefault="00D366F4" w:rsidP="00D366F4">
      <w:pPr>
        <w:spacing w:after="0" w:line="240" w:lineRule="auto"/>
        <w:ind w:left="720"/>
      </w:pPr>
    </w:p>
    <w:p w14:paraId="77938646" w14:textId="77777777" w:rsidR="00D366F4" w:rsidRDefault="00D366F4" w:rsidP="00D366F4">
      <w:pPr>
        <w:spacing w:after="0" w:line="240" w:lineRule="auto"/>
        <w:ind w:left="720"/>
      </w:pPr>
      <w:r>
        <w:t>And off with the line</w:t>
      </w:r>
    </w:p>
    <w:p w14:paraId="7193318D" w14:textId="77777777" w:rsidR="00D366F4" w:rsidRDefault="00D366F4" w:rsidP="00D366F4">
      <w:pPr>
        <w:spacing w:after="0" w:line="240" w:lineRule="auto"/>
        <w:ind w:left="720"/>
      </w:pPr>
    </w:p>
    <w:p w14:paraId="36E0D8D9"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proofErr w:type="spellStart"/>
      <w:r w:rsidRPr="008E43A8">
        <w:rPr>
          <w:rFonts w:ascii="Courier New" w:eastAsia="Times New Roman" w:hAnsi="Courier New" w:cs="Courier New"/>
          <w:sz w:val="24"/>
          <w:szCs w:val="24"/>
          <w:lang w:eastAsia="en-GB"/>
        </w:rPr>
        <w:t>swapo</w:t>
      </w:r>
      <w:r>
        <w:rPr>
          <w:rFonts w:ascii="Courier New" w:eastAsia="Times New Roman" w:hAnsi="Courier New" w:cs="Courier New"/>
          <w:sz w:val="24"/>
          <w:szCs w:val="24"/>
          <w:lang w:eastAsia="en-GB"/>
        </w:rPr>
        <w:t>ff</w:t>
      </w:r>
      <w:proofErr w:type="spellEnd"/>
      <w:r w:rsidRPr="008E43A8">
        <w:rPr>
          <w:rFonts w:ascii="Courier New" w:eastAsia="Times New Roman" w:hAnsi="Courier New" w:cs="Courier New"/>
          <w:sz w:val="24"/>
          <w:szCs w:val="24"/>
          <w:lang w:eastAsia="en-GB"/>
        </w:rPr>
        <w:t xml:space="preserve"> </w:t>
      </w:r>
      <w:r>
        <w:rPr>
          <w:rFonts w:ascii="Courier New" w:eastAsia="Times New Roman" w:hAnsi="Courier New" w:cs="Courier New"/>
          <w:sz w:val="24"/>
          <w:szCs w:val="24"/>
          <w:lang w:eastAsia="en-GB"/>
        </w:rPr>
        <w:t>-a</w:t>
      </w:r>
    </w:p>
    <w:p w14:paraId="6AEBC297" w14:textId="77777777" w:rsidR="00D366F4" w:rsidRPr="008E43A8" w:rsidRDefault="00D366F4" w:rsidP="00D366F4">
      <w:pPr>
        <w:spacing w:after="0" w:line="240" w:lineRule="auto"/>
        <w:ind w:left="720"/>
        <w:rPr>
          <w:rFonts w:ascii="Courier New" w:eastAsia="Times New Roman" w:hAnsi="Courier New" w:cs="Courier New"/>
          <w:sz w:val="24"/>
          <w:szCs w:val="24"/>
          <w:lang w:eastAsia="en-GB"/>
        </w:rPr>
      </w:pPr>
      <w:r>
        <w:t>You should only turn it on when building containers, and make sure that it is off otherwise. If it is on during normal operation, the website will become unresponsive.</w:t>
      </w:r>
    </w:p>
    <w:p w14:paraId="7194F8D0" w14:textId="77777777" w:rsidR="00D366F4" w:rsidRPr="008E43A8" w:rsidRDefault="00D366F4" w:rsidP="00D366F4">
      <w:pPr>
        <w:pStyle w:val="ListParagraph"/>
        <w:rPr>
          <w:rFonts w:ascii="Courier New" w:hAnsi="Courier New" w:cs="Courier New"/>
        </w:rPr>
      </w:pPr>
    </w:p>
    <w:p w14:paraId="2282839E" w14:textId="1C85DD09" w:rsidR="00D366F4" w:rsidRDefault="00D366F4" w:rsidP="00C43EAC">
      <w:pPr>
        <w:pStyle w:val="ListParagraph"/>
        <w:rPr>
          <w:rFonts w:cstheme="minorHAnsi"/>
        </w:rPr>
      </w:pPr>
    </w:p>
    <w:p w14:paraId="567D6D1F" w14:textId="24D029B6" w:rsidR="00D46C84" w:rsidRDefault="00D46C84" w:rsidP="00C43EAC">
      <w:pPr>
        <w:pStyle w:val="ListParagraph"/>
        <w:rPr>
          <w:rFonts w:cstheme="minorHAnsi"/>
        </w:rPr>
      </w:pPr>
    </w:p>
    <w:p w14:paraId="60DCF0B9" w14:textId="4D667FC7" w:rsidR="00D46C84" w:rsidRDefault="00D46C84" w:rsidP="00C43EAC">
      <w:pPr>
        <w:pStyle w:val="ListParagraph"/>
        <w:rPr>
          <w:rFonts w:cstheme="minorHAnsi"/>
        </w:rPr>
      </w:pPr>
      <w:r>
        <w:rPr>
          <w:rFonts w:cstheme="minorHAnsi"/>
        </w:rPr>
        <w:t>Maintenance tasks:</w:t>
      </w:r>
    </w:p>
    <w:p w14:paraId="7040C384" w14:textId="65CCEB7B" w:rsidR="00D46C84" w:rsidRDefault="00D46C84" w:rsidP="00D46C84">
      <w:pPr>
        <w:pStyle w:val="ListParagraph"/>
        <w:numPr>
          <w:ilvl w:val="0"/>
          <w:numId w:val="2"/>
        </w:numPr>
        <w:rPr>
          <w:rFonts w:cstheme="minorHAnsi"/>
        </w:rPr>
      </w:pPr>
      <w:r>
        <w:rPr>
          <w:rFonts w:cstheme="minorHAnsi"/>
        </w:rPr>
        <w:t>Restore OGRDB/</w:t>
      </w:r>
      <w:proofErr w:type="spellStart"/>
      <w:r>
        <w:rPr>
          <w:rFonts w:cstheme="minorHAnsi"/>
        </w:rPr>
        <w:t>VDJbase</w:t>
      </w:r>
      <w:proofErr w:type="spellEnd"/>
      <w:r>
        <w:rPr>
          <w:rFonts w:cstheme="minorHAnsi"/>
        </w:rPr>
        <w:t>/</w:t>
      </w:r>
      <w:proofErr w:type="spellStart"/>
      <w:r>
        <w:rPr>
          <w:rFonts w:cstheme="minorHAnsi"/>
        </w:rPr>
        <w:t>Wordpress</w:t>
      </w:r>
      <w:proofErr w:type="spellEnd"/>
      <w:r>
        <w:rPr>
          <w:rFonts w:cstheme="minorHAnsi"/>
        </w:rPr>
        <w:t xml:space="preserve"> database</w:t>
      </w:r>
    </w:p>
    <w:p w14:paraId="1B0001DE" w14:textId="7A8FCE52" w:rsidR="00D46C84" w:rsidRPr="00CB0EEA" w:rsidRDefault="00D46C84" w:rsidP="00D46C84">
      <w:pPr>
        <w:pStyle w:val="ListParagraph"/>
        <w:numPr>
          <w:ilvl w:val="0"/>
          <w:numId w:val="2"/>
        </w:numPr>
        <w:rPr>
          <w:rFonts w:cstheme="minorHAnsi"/>
        </w:rPr>
      </w:pPr>
      <w:r>
        <w:rPr>
          <w:rFonts w:cstheme="minorHAnsi"/>
        </w:rPr>
        <w:t>Res</w:t>
      </w:r>
    </w:p>
    <w:p w14:paraId="74A57417" w14:textId="77777777" w:rsidR="00CB0EEA" w:rsidRPr="00CB0EEA" w:rsidRDefault="00CB0EEA" w:rsidP="00CB0EEA">
      <w:pPr>
        <w:pStyle w:val="ListParagraph"/>
        <w:rPr>
          <w:rFonts w:cstheme="minorHAnsi"/>
        </w:rPr>
      </w:pPr>
    </w:p>
    <w:p w14:paraId="64BA74BB" w14:textId="77777777" w:rsidR="00935796" w:rsidRPr="0017334D" w:rsidRDefault="00935796" w:rsidP="00935796"/>
    <w:sectPr w:rsidR="00935796" w:rsidRPr="0017334D" w:rsidSect="00717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64B75"/>
    <w:multiLevelType w:val="hybridMultilevel"/>
    <w:tmpl w:val="548AB53A"/>
    <w:lvl w:ilvl="0" w:tplc="0809000F">
      <w:start w:val="1"/>
      <w:numFmt w:val="decimal"/>
      <w:lvlText w:val="%1."/>
      <w:lvlJc w:val="left"/>
      <w:pPr>
        <w:ind w:left="720" w:hanging="360"/>
      </w:pPr>
      <w:rPr>
        <w:rFonts w:hint="default"/>
      </w:rPr>
    </w:lvl>
    <w:lvl w:ilvl="1" w:tplc="CEBA4942">
      <w:numFmt w:val="bullet"/>
      <w:lvlText w:val="-"/>
      <w:lvlJc w:val="left"/>
      <w:pPr>
        <w:ind w:left="1440" w:hanging="360"/>
      </w:pPr>
      <w:rPr>
        <w:rFonts w:ascii="Calibri" w:eastAsiaTheme="minorHAnsi" w:hAnsi="Calibri" w:cs="Calibri"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981809"/>
    <w:multiLevelType w:val="hybridMultilevel"/>
    <w:tmpl w:val="6EB6C7EC"/>
    <w:lvl w:ilvl="0" w:tplc="6B423C86">
      <w:start w:val="1"/>
      <w:numFmt w:val="decimal"/>
      <w:pStyle w:val="Heading3"/>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D061D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D5234C5"/>
    <w:multiLevelType w:val="hybridMultilevel"/>
    <w:tmpl w:val="B678C3D0"/>
    <w:lvl w:ilvl="0" w:tplc="CEBA494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697DC0"/>
    <w:multiLevelType w:val="hybridMultilevel"/>
    <w:tmpl w:val="02D26D16"/>
    <w:lvl w:ilvl="0" w:tplc="DE46E4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5D5AEA"/>
    <w:multiLevelType w:val="hybridMultilevel"/>
    <w:tmpl w:val="ADE497CC"/>
    <w:lvl w:ilvl="0" w:tplc="57BC25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966B6C"/>
    <w:multiLevelType w:val="hybridMultilevel"/>
    <w:tmpl w:val="21F89D88"/>
    <w:lvl w:ilvl="0" w:tplc="9BD00C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193864"/>
    <w:multiLevelType w:val="hybridMultilevel"/>
    <w:tmpl w:val="548AB53A"/>
    <w:lvl w:ilvl="0" w:tplc="FFFFFFFF">
      <w:start w:val="1"/>
      <w:numFmt w:val="decimal"/>
      <w:lvlText w:val="%1."/>
      <w:lvlJc w:val="left"/>
      <w:pPr>
        <w:ind w:left="720" w:hanging="360"/>
      </w:pPr>
      <w:rPr>
        <w:rFonts w:hint="default"/>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46575344">
    <w:abstractNumId w:val="6"/>
  </w:num>
  <w:num w:numId="2" w16cid:durableId="1835953177">
    <w:abstractNumId w:val="3"/>
  </w:num>
  <w:num w:numId="3" w16cid:durableId="289484478">
    <w:abstractNumId w:val="0"/>
  </w:num>
  <w:num w:numId="4" w16cid:durableId="1437562146">
    <w:abstractNumId w:val="2"/>
  </w:num>
  <w:num w:numId="5" w16cid:durableId="621881182">
    <w:abstractNumId w:val="1"/>
  </w:num>
  <w:num w:numId="6" w16cid:durableId="2050034281">
    <w:abstractNumId w:val="2"/>
    <w:lvlOverride w:ilvl="0">
      <w:startOverride w:val="1"/>
    </w:lvlOverride>
  </w:num>
  <w:num w:numId="7" w16cid:durableId="740445151">
    <w:abstractNumId w:val="4"/>
  </w:num>
  <w:num w:numId="8" w16cid:durableId="1262911055">
    <w:abstractNumId w:val="5"/>
  </w:num>
  <w:num w:numId="9" w16cid:durableId="18678612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90D"/>
    <w:rsid w:val="00023A0D"/>
    <w:rsid w:val="00042B31"/>
    <w:rsid w:val="000631C4"/>
    <w:rsid w:val="000663DB"/>
    <w:rsid w:val="000B4A94"/>
    <w:rsid w:val="000B66C1"/>
    <w:rsid w:val="000D2778"/>
    <w:rsid w:val="000F3CCF"/>
    <w:rsid w:val="001105D4"/>
    <w:rsid w:val="00114EBA"/>
    <w:rsid w:val="00170931"/>
    <w:rsid w:val="0017334D"/>
    <w:rsid w:val="00174C02"/>
    <w:rsid w:val="00175D1F"/>
    <w:rsid w:val="001808D2"/>
    <w:rsid w:val="00185DFB"/>
    <w:rsid w:val="001964DF"/>
    <w:rsid w:val="001A6B2B"/>
    <w:rsid w:val="0020674E"/>
    <w:rsid w:val="002112E9"/>
    <w:rsid w:val="00213221"/>
    <w:rsid w:val="00225DAC"/>
    <w:rsid w:val="00253700"/>
    <w:rsid w:val="00255F5D"/>
    <w:rsid w:val="00262BA3"/>
    <w:rsid w:val="00267066"/>
    <w:rsid w:val="002733C1"/>
    <w:rsid w:val="00290291"/>
    <w:rsid w:val="002A4948"/>
    <w:rsid w:val="002B59CC"/>
    <w:rsid w:val="002F5659"/>
    <w:rsid w:val="00317DFC"/>
    <w:rsid w:val="00322A6D"/>
    <w:rsid w:val="0033064A"/>
    <w:rsid w:val="003452C3"/>
    <w:rsid w:val="00366C46"/>
    <w:rsid w:val="00373CCA"/>
    <w:rsid w:val="003947DF"/>
    <w:rsid w:val="003A0642"/>
    <w:rsid w:val="003B0F40"/>
    <w:rsid w:val="004237C9"/>
    <w:rsid w:val="004322C9"/>
    <w:rsid w:val="00450B5C"/>
    <w:rsid w:val="00462E21"/>
    <w:rsid w:val="00466570"/>
    <w:rsid w:val="0049765B"/>
    <w:rsid w:val="004A12A4"/>
    <w:rsid w:val="004C0E28"/>
    <w:rsid w:val="004E71DF"/>
    <w:rsid w:val="004E7AA0"/>
    <w:rsid w:val="004F75C4"/>
    <w:rsid w:val="005117FD"/>
    <w:rsid w:val="005314F0"/>
    <w:rsid w:val="00545476"/>
    <w:rsid w:val="00551AFA"/>
    <w:rsid w:val="00567CD1"/>
    <w:rsid w:val="0057419A"/>
    <w:rsid w:val="0058255E"/>
    <w:rsid w:val="005973B0"/>
    <w:rsid w:val="005E55A3"/>
    <w:rsid w:val="005F548C"/>
    <w:rsid w:val="00606829"/>
    <w:rsid w:val="006103DB"/>
    <w:rsid w:val="00633B38"/>
    <w:rsid w:val="00654591"/>
    <w:rsid w:val="006730A7"/>
    <w:rsid w:val="0069265E"/>
    <w:rsid w:val="006B1C26"/>
    <w:rsid w:val="006B1DC8"/>
    <w:rsid w:val="006B2508"/>
    <w:rsid w:val="006D0530"/>
    <w:rsid w:val="006E57F6"/>
    <w:rsid w:val="006F47F2"/>
    <w:rsid w:val="00710C7A"/>
    <w:rsid w:val="00711C26"/>
    <w:rsid w:val="00714D05"/>
    <w:rsid w:val="007179EB"/>
    <w:rsid w:val="00726F1F"/>
    <w:rsid w:val="00732BBF"/>
    <w:rsid w:val="00734F7A"/>
    <w:rsid w:val="007421E8"/>
    <w:rsid w:val="007633BA"/>
    <w:rsid w:val="00777CE5"/>
    <w:rsid w:val="00794F24"/>
    <w:rsid w:val="007A472B"/>
    <w:rsid w:val="007A6660"/>
    <w:rsid w:val="007E7E62"/>
    <w:rsid w:val="007F7D37"/>
    <w:rsid w:val="0082596B"/>
    <w:rsid w:val="00836377"/>
    <w:rsid w:val="0086635E"/>
    <w:rsid w:val="00866570"/>
    <w:rsid w:val="0087095B"/>
    <w:rsid w:val="008710CB"/>
    <w:rsid w:val="008848E8"/>
    <w:rsid w:val="008861F0"/>
    <w:rsid w:val="008907B3"/>
    <w:rsid w:val="00891CF7"/>
    <w:rsid w:val="008C6E34"/>
    <w:rsid w:val="008D2996"/>
    <w:rsid w:val="008D4FF7"/>
    <w:rsid w:val="008E38A3"/>
    <w:rsid w:val="008E40C9"/>
    <w:rsid w:val="008E43A8"/>
    <w:rsid w:val="008F2104"/>
    <w:rsid w:val="008F594A"/>
    <w:rsid w:val="009129D9"/>
    <w:rsid w:val="00935796"/>
    <w:rsid w:val="009374A9"/>
    <w:rsid w:val="00937B3F"/>
    <w:rsid w:val="009927A4"/>
    <w:rsid w:val="009A756D"/>
    <w:rsid w:val="009B650A"/>
    <w:rsid w:val="009C0793"/>
    <w:rsid w:val="009C3200"/>
    <w:rsid w:val="00A77100"/>
    <w:rsid w:val="00AA22B3"/>
    <w:rsid w:val="00AB5833"/>
    <w:rsid w:val="00AC4540"/>
    <w:rsid w:val="00AC64B0"/>
    <w:rsid w:val="00AC728B"/>
    <w:rsid w:val="00AD548D"/>
    <w:rsid w:val="00AD7BFC"/>
    <w:rsid w:val="00AE311E"/>
    <w:rsid w:val="00AF2542"/>
    <w:rsid w:val="00AF58E4"/>
    <w:rsid w:val="00B04493"/>
    <w:rsid w:val="00B1168B"/>
    <w:rsid w:val="00B2044E"/>
    <w:rsid w:val="00B373A7"/>
    <w:rsid w:val="00B416A0"/>
    <w:rsid w:val="00B43AE8"/>
    <w:rsid w:val="00B63A94"/>
    <w:rsid w:val="00B77EC7"/>
    <w:rsid w:val="00B85B04"/>
    <w:rsid w:val="00BA0BDB"/>
    <w:rsid w:val="00BB43D8"/>
    <w:rsid w:val="00BD041B"/>
    <w:rsid w:val="00BD52AA"/>
    <w:rsid w:val="00BF27D9"/>
    <w:rsid w:val="00BF5CF2"/>
    <w:rsid w:val="00C246F3"/>
    <w:rsid w:val="00C2773B"/>
    <w:rsid w:val="00C43EAC"/>
    <w:rsid w:val="00C5798E"/>
    <w:rsid w:val="00C7481D"/>
    <w:rsid w:val="00C813D0"/>
    <w:rsid w:val="00C93B04"/>
    <w:rsid w:val="00CB0EEA"/>
    <w:rsid w:val="00CB6B99"/>
    <w:rsid w:val="00CC03E6"/>
    <w:rsid w:val="00CF6381"/>
    <w:rsid w:val="00D036B5"/>
    <w:rsid w:val="00D2058E"/>
    <w:rsid w:val="00D2659D"/>
    <w:rsid w:val="00D366F4"/>
    <w:rsid w:val="00D46C84"/>
    <w:rsid w:val="00D53DEF"/>
    <w:rsid w:val="00D57680"/>
    <w:rsid w:val="00D67356"/>
    <w:rsid w:val="00D808C9"/>
    <w:rsid w:val="00D87231"/>
    <w:rsid w:val="00DB0FF7"/>
    <w:rsid w:val="00DB6BFF"/>
    <w:rsid w:val="00DC058C"/>
    <w:rsid w:val="00DC2B70"/>
    <w:rsid w:val="00DF3C0A"/>
    <w:rsid w:val="00E048E8"/>
    <w:rsid w:val="00E21B76"/>
    <w:rsid w:val="00E22E4C"/>
    <w:rsid w:val="00E24D7B"/>
    <w:rsid w:val="00E309EA"/>
    <w:rsid w:val="00E36504"/>
    <w:rsid w:val="00E41C25"/>
    <w:rsid w:val="00E70331"/>
    <w:rsid w:val="00E778EC"/>
    <w:rsid w:val="00EC5B00"/>
    <w:rsid w:val="00EE0645"/>
    <w:rsid w:val="00F1172F"/>
    <w:rsid w:val="00F1290D"/>
    <w:rsid w:val="00F21009"/>
    <w:rsid w:val="00F26F87"/>
    <w:rsid w:val="00F34719"/>
    <w:rsid w:val="00F507C1"/>
    <w:rsid w:val="00F62D4F"/>
    <w:rsid w:val="00F70B88"/>
    <w:rsid w:val="00F96E07"/>
    <w:rsid w:val="00FA414F"/>
    <w:rsid w:val="00FB11BD"/>
    <w:rsid w:val="00FB2F0D"/>
    <w:rsid w:val="00FB3CB6"/>
    <w:rsid w:val="00FC0EEB"/>
    <w:rsid w:val="00FC29B5"/>
    <w:rsid w:val="00FD6FAC"/>
    <w:rsid w:val="00FF1C81"/>
    <w:rsid w:val="00FF5D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29B53"/>
  <w15:chartTrackingRefBased/>
  <w15:docId w15:val="{E3B67D87-15CA-4450-8875-EC464DE4B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2B31"/>
    <w:pPr>
      <w:keepNext/>
      <w:keepLines/>
      <w:spacing w:before="100" w:beforeAutospacing="1" w:after="0"/>
      <w:outlineLvl w:val="1"/>
    </w:pPr>
    <w:rPr>
      <w:rFonts w:asciiTheme="majorHAnsi" w:eastAsiaTheme="majorEastAsia" w:hAnsiTheme="majorHAnsi" w:cstheme="majorBidi"/>
      <w:color w:val="000000" w:themeColor="text1"/>
      <w:sz w:val="26"/>
      <w:szCs w:val="26"/>
    </w:rPr>
  </w:style>
  <w:style w:type="paragraph" w:styleId="Heading3">
    <w:name w:val="heading 3"/>
    <w:basedOn w:val="Heading2"/>
    <w:next w:val="Normal"/>
    <w:link w:val="Heading3Char"/>
    <w:uiPriority w:val="9"/>
    <w:unhideWhenUsed/>
    <w:qFormat/>
    <w:rsid w:val="00F96E07"/>
    <w:pPr>
      <w:numPr>
        <w:numId w:val="5"/>
      </w:numPr>
      <w:ind w:left="357" w:hanging="357"/>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90D"/>
    <w:pPr>
      <w:ind w:left="720"/>
      <w:contextualSpacing/>
    </w:pPr>
  </w:style>
  <w:style w:type="character" w:styleId="Hyperlink">
    <w:name w:val="Hyperlink"/>
    <w:basedOn w:val="DefaultParagraphFont"/>
    <w:uiPriority w:val="99"/>
    <w:unhideWhenUsed/>
    <w:rsid w:val="007A472B"/>
    <w:rPr>
      <w:color w:val="0563C1" w:themeColor="hyperlink"/>
      <w:u w:val="single"/>
    </w:rPr>
  </w:style>
  <w:style w:type="character" w:styleId="UnresolvedMention">
    <w:name w:val="Unresolved Mention"/>
    <w:basedOn w:val="DefaultParagraphFont"/>
    <w:uiPriority w:val="99"/>
    <w:semiHidden/>
    <w:unhideWhenUsed/>
    <w:rsid w:val="007A472B"/>
    <w:rPr>
      <w:color w:val="605E5C"/>
      <w:shd w:val="clear" w:color="auto" w:fill="E1DFDD"/>
    </w:rPr>
  </w:style>
  <w:style w:type="table" w:styleId="TableGrid">
    <w:name w:val="Table Grid"/>
    <w:basedOn w:val="TableNormal"/>
    <w:uiPriority w:val="39"/>
    <w:rsid w:val="00E70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42B31"/>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F96E07"/>
    <w:rPr>
      <w:rFonts w:asciiTheme="majorHAnsi" w:eastAsiaTheme="majorEastAsia" w:hAnsiTheme="majorHAnsi" w:cstheme="majorBidi"/>
      <w:color w:val="000000" w:themeColor="text1"/>
      <w:sz w:val="24"/>
      <w:szCs w:val="24"/>
    </w:rPr>
  </w:style>
  <w:style w:type="character" w:styleId="HTMLCode">
    <w:name w:val="HTML Code"/>
    <w:basedOn w:val="DefaultParagraphFont"/>
    <w:uiPriority w:val="99"/>
    <w:semiHidden/>
    <w:unhideWhenUsed/>
    <w:rsid w:val="00B373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858523">
      <w:bodyDiv w:val="1"/>
      <w:marLeft w:val="0"/>
      <w:marRight w:val="0"/>
      <w:marTop w:val="0"/>
      <w:marBottom w:val="0"/>
      <w:divBdr>
        <w:top w:val="none" w:sz="0" w:space="0" w:color="auto"/>
        <w:left w:val="none" w:sz="0" w:space="0" w:color="auto"/>
        <w:bottom w:val="none" w:sz="0" w:space="0" w:color="auto"/>
        <w:right w:val="none" w:sz="0" w:space="0" w:color="auto"/>
      </w:divBdr>
    </w:div>
    <w:div w:id="795029322">
      <w:bodyDiv w:val="1"/>
      <w:marLeft w:val="0"/>
      <w:marRight w:val="0"/>
      <w:marTop w:val="0"/>
      <w:marBottom w:val="0"/>
      <w:divBdr>
        <w:top w:val="none" w:sz="0" w:space="0" w:color="auto"/>
        <w:left w:val="none" w:sz="0" w:space="0" w:color="auto"/>
        <w:bottom w:val="none" w:sz="0" w:space="0" w:color="auto"/>
        <w:right w:val="none" w:sz="0" w:space="0" w:color="auto"/>
      </w:divBdr>
    </w:div>
    <w:div w:id="1241058467">
      <w:bodyDiv w:val="1"/>
      <w:marLeft w:val="0"/>
      <w:marRight w:val="0"/>
      <w:marTop w:val="0"/>
      <w:marBottom w:val="0"/>
      <w:divBdr>
        <w:top w:val="none" w:sz="0" w:space="0" w:color="auto"/>
        <w:left w:val="none" w:sz="0" w:space="0" w:color="auto"/>
        <w:bottom w:val="none" w:sz="0" w:space="0" w:color="auto"/>
        <w:right w:val="none" w:sz="0" w:space="0" w:color="auto"/>
      </w:divBdr>
      <w:divsChild>
        <w:div w:id="1680044406">
          <w:marLeft w:val="0"/>
          <w:marRight w:val="0"/>
          <w:marTop w:val="0"/>
          <w:marBottom w:val="0"/>
          <w:divBdr>
            <w:top w:val="none" w:sz="0" w:space="0" w:color="auto"/>
            <w:left w:val="none" w:sz="0" w:space="0" w:color="auto"/>
            <w:bottom w:val="none" w:sz="0" w:space="0" w:color="auto"/>
            <w:right w:val="none" w:sz="0" w:space="0" w:color="auto"/>
          </w:divBdr>
        </w:div>
        <w:div w:id="1502037948">
          <w:marLeft w:val="0"/>
          <w:marRight w:val="0"/>
          <w:marTop w:val="0"/>
          <w:marBottom w:val="0"/>
          <w:divBdr>
            <w:top w:val="none" w:sz="0" w:space="0" w:color="auto"/>
            <w:left w:val="none" w:sz="0" w:space="0" w:color="auto"/>
            <w:bottom w:val="none" w:sz="0" w:space="0" w:color="auto"/>
            <w:right w:val="none" w:sz="0" w:space="0" w:color="auto"/>
          </w:divBdr>
        </w:div>
        <w:div w:id="136920562">
          <w:marLeft w:val="0"/>
          <w:marRight w:val="0"/>
          <w:marTop w:val="0"/>
          <w:marBottom w:val="0"/>
          <w:divBdr>
            <w:top w:val="none" w:sz="0" w:space="0" w:color="auto"/>
            <w:left w:val="none" w:sz="0" w:space="0" w:color="auto"/>
            <w:bottom w:val="none" w:sz="0" w:space="0" w:color="auto"/>
            <w:right w:val="none" w:sz="0" w:space="0" w:color="auto"/>
          </w:divBdr>
        </w:div>
        <w:div w:id="226189765">
          <w:marLeft w:val="0"/>
          <w:marRight w:val="0"/>
          <w:marTop w:val="0"/>
          <w:marBottom w:val="0"/>
          <w:divBdr>
            <w:top w:val="none" w:sz="0" w:space="0" w:color="auto"/>
            <w:left w:val="none" w:sz="0" w:space="0" w:color="auto"/>
            <w:bottom w:val="none" w:sz="0" w:space="0" w:color="auto"/>
            <w:right w:val="none" w:sz="0" w:space="0" w:color="auto"/>
          </w:divBdr>
        </w:div>
        <w:div w:id="1561675574">
          <w:marLeft w:val="0"/>
          <w:marRight w:val="0"/>
          <w:marTop w:val="0"/>
          <w:marBottom w:val="0"/>
          <w:divBdr>
            <w:top w:val="none" w:sz="0" w:space="0" w:color="auto"/>
            <w:left w:val="none" w:sz="0" w:space="0" w:color="auto"/>
            <w:bottom w:val="none" w:sz="0" w:space="0" w:color="auto"/>
            <w:right w:val="none" w:sz="0" w:space="0" w:color="auto"/>
          </w:divBdr>
        </w:div>
        <w:div w:id="2063825579">
          <w:marLeft w:val="0"/>
          <w:marRight w:val="0"/>
          <w:marTop w:val="0"/>
          <w:marBottom w:val="0"/>
          <w:divBdr>
            <w:top w:val="none" w:sz="0" w:space="0" w:color="auto"/>
            <w:left w:val="none" w:sz="0" w:space="0" w:color="auto"/>
            <w:bottom w:val="none" w:sz="0" w:space="0" w:color="auto"/>
            <w:right w:val="none" w:sz="0" w:space="0" w:color="auto"/>
          </w:divBdr>
        </w:div>
        <w:div w:id="797912032">
          <w:marLeft w:val="0"/>
          <w:marRight w:val="0"/>
          <w:marTop w:val="0"/>
          <w:marBottom w:val="0"/>
          <w:divBdr>
            <w:top w:val="none" w:sz="0" w:space="0" w:color="auto"/>
            <w:left w:val="none" w:sz="0" w:space="0" w:color="auto"/>
            <w:bottom w:val="none" w:sz="0" w:space="0" w:color="auto"/>
            <w:right w:val="none" w:sz="0" w:space="0" w:color="auto"/>
          </w:divBdr>
        </w:div>
      </w:divsChild>
    </w:div>
    <w:div w:id="1495534058">
      <w:bodyDiv w:val="1"/>
      <w:marLeft w:val="0"/>
      <w:marRight w:val="0"/>
      <w:marTop w:val="0"/>
      <w:marBottom w:val="0"/>
      <w:divBdr>
        <w:top w:val="none" w:sz="0" w:space="0" w:color="auto"/>
        <w:left w:val="none" w:sz="0" w:space="0" w:color="auto"/>
        <w:bottom w:val="none" w:sz="0" w:space="0" w:color="auto"/>
        <w:right w:val="none" w:sz="0" w:space="0" w:color="auto"/>
      </w:divBdr>
      <w:divsChild>
        <w:div w:id="1351226251">
          <w:marLeft w:val="0"/>
          <w:marRight w:val="0"/>
          <w:marTop w:val="0"/>
          <w:marBottom w:val="0"/>
          <w:divBdr>
            <w:top w:val="none" w:sz="0" w:space="0" w:color="auto"/>
            <w:left w:val="none" w:sz="0" w:space="0" w:color="auto"/>
            <w:bottom w:val="none" w:sz="0" w:space="0" w:color="auto"/>
            <w:right w:val="none" w:sz="0" w:space="0" w:color="auto"/>
          </w:divBdr>
        </w:div>
      </w:divsChild>
    </w:div>
    <w:div w:id="1555501468">
      <w:bodyDiv w:val="1"/>
      <w:marLeft w:val="0"/>
      <w:marRight w:val="0"/>
      <w:marTop w:val="0"/>
      <w:marBottom w:val="0"/>
      <w:divBdr>
        <w:top w:val="none" w:sz="0" w:space="0" w:color="auto"/>
        <w:left w:val="none" w:sz="0" w:space="0" w:color="auto"/>
        <w:bottom w:val="none" w:sz="0" w:space="0" w:color="auto"/>
        <w:right w:val="none" w:sz="0" w:space="0" w:color="auto"/>
      </w:divBdr>
      <w:divsChild>
        <w:div w:id="1585921548">
          <w:marLeft w:val="0"/>
          <w:marRight w:val="0"/>
          <w:marTop w:val="0"/>
          <w:marBottom w:val="0"/>
          <w:divBdr>
            <w:top w:val="none" w:sz="0" w:space="0" w:color="auto"/>
            <w:left w:val="none" w:sz="0" w:space="0" w:color="auto"/>
            <w:bottom w:val="none" w:sz="0" w:space="0" w:color="auto"/>
            <w:right w:val="none" w:sz="0" w:space="0" w:color="auto"/>
          </w:divBdr>
        </w:div>
      </w:divsChild>
    </w:div>
    <w:div w:id="1774474474">
      <w:bodyDiv w:val="1"/>
      <w:marLeft w:val="0"/>
      <w:marRight w:val="0"/>
      <w:marTop w:val="0"/>
      <w:marBottom w:val="0"/>
      <w:divBdr>
        <w:top w:val="none" w:sz="0" w:space="0" w:color="auto"/>
        <w:left w:val="none" w:sz="0" w:space="0" w:color="auto"/>
        <w:bottom w:val="none" w:sz="0" w:space="0" w:color="auto"/>
        <w:right w:val="none" w:sz="0" w:space="0" w:color="auto"/>
      </w:divBdr>
    </w:div>
    <w:div w:id="191091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ghcr.io/linuxserver/swag" TargetMode="External"/><Relationship Id="rId13" Type="http://schemas.openxmlformats.org/officeDocument/2006/relationships/hyperlink" Target="http://www.wordpress.vdjbase.org" TargetMode="External"/><Relationship Id="rId18" Type="http://schemas.openxmlformats.org/officeDocument/2006/relationships/hyperlink" Target="https://pythonhosted.org/Flask-Mail/" TargetMode="External"/><Relationship Id="rId3" Type="http://schemas.openxmlformats.org/officeDocument/2006/relationships/settings" Target="settings.xml"/><Relationship Id="rId21" Type="http://schemas.openxmlformats.org/officeDocument/2006/relationships/hyperlink" Target="https://pythonhosted.org/Flask-Mail/" TargetMode="External"/><Relationship Id="rId7" Type="http://schemas.openxmlformats.org/officeDocument/2006/relationships/hyperlink" Target="https://github.com/airr-community/ogrdb_docker" TargetMode="External"/><Relationship Id="rId12" Type="http://schemas.openxmlformats.org/officeDocument/2006/relationships/hyperlink" Target="http://www.airr-community.org" TargetMode="External"/><Relationship Id="rId17" Type="http://schemas.openxmlformats.org/officeDocument/2006/relationships/hyperlink" Target="https://github.com/williamdlees/digby_dock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updraftplus.com/" TargetMode="External"/><Relationship Id="rId20" Type="http://schemas.openxmlformats.org/officeDocument/2006/relationships/hyperlink" Target="https://github.com/airr-community/ogrdb_docker" TargetMode="External"/><Relationship Id="rId1" Type="http://schemas.openxmlformats.org/officeDocument/2006/relationships/numbering" Target="numbering.xml"/><Relationship Id="rId6" Type="http://schemas.openxmlformats.org/officeDocument/2006/relationships/hyperlink" Target="https://github.com/williamdlees/digby_docker" TargetMode="External"/><Relationship Id="rId11" Type="http://schemas.openxmlformats.org/officeDocument/2006/relationships/hyperlink" Target="http://www.vdjbase.org" TargetMode="External"/><Relationship Id="rId24" Type="http://schemas.openxmlformats.org/officeDocument/2006/relationships/fontTable" Target="fontTable.xml"/><Relationship Id="rId5" Type="http://schemas.openxmlformats.org/officeDocument/2006/relationships/hyperlink" Target="https://github.com/williamdlees/digby_infra" TargetMode="External"/><Relationship Id="rId15" Type="http://schemas.openxmlformats.org/officeDocument/2006/relationships/hyperlink" Target="file:///D:\Research\digby_infra\ghcr.io\linuxserver\swag" TargetMode="External"/><Relationship Id="rId23" Type="http://schemas.openxmlformats.org/officeDocument/2006/relationships/hyperlink" Target="http://celeryproject.org/" TargetMode="External"/><Relationship Id="rId10" Type="http://schemas.openxmlformats.org/officeDocument/2006/relationships/hyperlink" Target="https://ncbiinsights.ncbi.nlm.nih.gov/2017/11/02/new-api-keys-for-the-e-utilities/" TargetMode="External"/><Relationship Id="rId19" Type="http://schemas.openxmlformats.org/officeDocument/2006/relationships/hyperlink" Target="https://vdjbase.org/admin/build_gff" TargetMode="External"/><Relationship Id="rId4" Type="http://schemas.openxmlformats.org/officeDocument/2006/relationships/webSettings" Target="webSettings.xml"/><Relationship Id="rId9" Type="http://schemas.openxmlformats.org/officeDocument/2006/relationships/hyperlink" Target="https://hub.docker.com/_/wordpress" TargetMode="External"/><Relationship Id="rId14" Type="http://schemas.openxmlformats.org/officeDocument/2006/relationships/hyperlink" Target="https://mailtrap.io/blog/flask-email-sending/" TargetMode="External"/><Relationship Id="rId22" Type="http://schemas.openxmlformats.org/officeDocument/2006/relationships/hyperlink" Target="https://github.com/williamdlees/digby_data/raw/master/airr-seq%20data%20forma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9083</TotalTime>
  <Pages>13</Pages>
  <Words>3872</Words>
  <Characters>22075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Lees</dc:creator>
  <cp:keywords/>
  <dc:description/>
  <cp:lastModifiedBy>William Lees</cp:lastModifiedBy>
  <cp:revision>33</cp:revision>
  <dcterms:created xsi:type="dcterms:W3CDTF">2021-11-20T10:31:00Z</dcterms:created>
  <dcterms:modified xsi:type="dcterms:W3CDTF">2022-05-29T15:22:00Z</dcterms:modified>
</cp:coreProperties>
</file>